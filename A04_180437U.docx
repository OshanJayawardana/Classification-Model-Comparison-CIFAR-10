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54FF" w14:textId="47E63793" w:rsidR="00730807" w:rsidRPr="000C7F00" w:rsidRDefault="00730807" w:rsidP="00730807">
      <w:pPr>
        <w:jc w:val="center"/>
        <w:rPr>
          <w:rFonts w:ascii="Utopia-Regular" w:hAnsi="Utopia-Regular" w:cs="Utopia-Regular"/>
          <w:sz w:val="20"/>
          <w:szCs w:val="20"/>
        </w:rPr>
      </w:pPr>
      <w:r w:rsidRPr="000C7F00">
        <w:rPr>
          <w:rFonts w:ascii="Utopia-Regular" w:hAnsi="Utopia-Regular" w:cs="Utopia-Regular"/>
          <w:sz w:val="20"/>
          <w:szCs w:val="20"/>
        </w:rPr>
        <w:t>EN2550 2020: Assignment 04</w:t>
      </w:r>
      <w:r w:rsidRPr="000C7F00">
        <w:rPr>
          <w:rFonts w:ascii="Utopia-Regular" w:hAnsi="Utopia-Regular" w:cs="Utopia-Regular"/>
          <w:sz w:val="20"/>
          <w:szCs w:val="20"/>
        </w:rPr>
        <w:t>: 180437U</w:t>
      </w:r>
    </w:p>
    <w:p w14:paraId="220B54DF" w14:textId="43A37F04" w:rsidR="002B4CFD" w:rsidRPr="000C7F00" w:rsidRDefault="002B4CFD" w:rsidP="00BC717D">
      <w:pPr>
        <w:rPr>
          <w:rFonts w:ascii="Utopia-Regular" w:hAnsi="Utopia-Regular" w:cs="Utopia-Regular"/>
          <w:sz w:val="20"/>
          <w:szCs w:val="20"/>
        </w:rPr>
      </w:pPr>
      <w:r w:rsidRPr="000C7F00">
        <w:rPr>
          <w:rFonts w:ascii="Utopia-Regular" w:hAnsi="Utopia-Regular" w:cs="Utopia-Regular"/>
          <w:sz w:val="20"/>
          <w:szCs w:val="20"/>
        </w:rPr>
        <w:t xml:space="preserve">A function is predefined to pre-process input data: </w:t>
      </w:r>
      <w:r w:rsidRPr="000C7F00">
        <w:rPr>
          <w:rFonts w:ascii="Utopia-Regular" w:hAnsi="Utopia-Regular" w:cs="Utopia-Regular"/>
          <w:sz w:val="20"/>
          <w:szCs w:val="20"/>
        </w:rPr>
        <w:t>preproc(norm,reshape)</w:t>
      </w:r>
      <w:r w:rsidRPr="000C7F00">
        <w:rPr>
          <w:rFonts w:ascii="Utopia-Regular" w:hAnsi="Utopia-Regular" w:cs="Utopia-Regular"/>
          <w:sz w:val="20"/>
          <w:szCs w:val="20"/>
        </w:rPr>
        <w:t>. “norm” and “reshape” are Boolean inputs. Pixel value normalization and reshaping the input data can be done by setting them to True.</w:t>
      </w:r>
    </w:p>
    <w:p w14:paraId="36EDBE65" w14:textId="39845742" w:rsidR="00730807" w:rsidRPr="000C7F00" w:rsidRDefault="00730807" w:rsidP="00730807">
      <w:pPr>
        <w:pStyle w:val="ListParagraph"/>
        <w:numPr>
          <w:ilvl w:val="0"/>
          <w:numId w:val="1"/>
        </w:numPr>
        <w:rPr>
          <w:rFonts w:ascii="Utopia-Regular" w:hAnsi="Utopia-Regular" w:cs="Utopia-Regular"/>
          <w:sz w:val="20"/>
          <w:szCs w:val="20"/>
        </w:rPr>
      </w:pPr>
      <w:r w:rsidRPr="000C7F00">
        <w:rPr>
          <w:rFonts w:ascii="Utopia-Regular" w:hAnsi="Utopia-Regular" w:cs="Utopia-Regular"/>
          <w:sz w:val="20"/>
          <w:szCs w:val="20"/>
        </w:rPr>
        <w:t>Linear Classifier</w:t>
      </w:r>
    </w:p>
    <w:p w14:paraId="305A2B53" w14:textId="0880B931" w:rsidR="00B9713A" w:rsidRPr="000C7F00" w:rsidRDefault="00B9713A" w:rsidP="00730807">
      <w:pPr>
        <w:rPr>
          <w:rFonts w:ascii="Utopia-Regular" w:hAnsi="Utopia-Regular" w:cs="Utopia-Regular"/>
          <w:sz w:val="20"/>
          <w:szCs w:val="20"/>
        </w:rPr>
      </w:pPr>
      <w:r w:rsidRPr="000C7F00">
        <w:rPr>
          <w:rFonts w:ascii="Utopia-Regular" w:hAnsi="Utopia-Regular" w:cs="Utopia-Regular"/>
          <w:sz w:val="20"/>
          <w:szCs w:val="20"/>
        </w:rPr>
        <w:t>Loss function and the accuracy function is predefined to reduce the complexity in coding. Mean sum of squared errors with regularization is used as the loss function. Normalized difference between the true label and the predicted label with the highest probability is used</w:t>
      </w:r>
      <w:r w:rsidR="000D646C" w:rsidRPr="000C7F00">
        <w:rPr>
          <w:rFonts w:ascii="Utopia-Regular" w:hAnsi="Utopia-Regular" w:cs="Utopia-Regular"/>
          <w:sz w:val="20"/>
          <w:szCs w:val="20"/>
        </w:rPr>
        <w:t xml:space="preserve"> to calculate the accuracy.</w:t>
      </w:r>
    </w:p>
    <w:p w14:paraId="33EFF16B"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Courier New" w:hAnsi="Courier New" w:cs="Courier New"/>
          <w:sz w:val="20"/>
          <w:szCs w:val="20"/>
        </w:rPr>
      </w:pPr>
      <w:r w:rsidRPr="000C7F00">
        <w:rPr>
          <w:rFonts w:ascii="Courier New" w:hAnsi="Courier New" w:cs="Courier New"/>
          <w:color w:val="880000"/>
          <w:sz w:val="20"/>
          <w:szCs w:val="20"/>
        </w:rPr>
        <w:t># Defining Regularized loss function</w:t>
      </w:r>
    </w:p>
    <w:p w14:paraId="170D697E"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Courier New" w:hAnsi="Courier New" w:cs="Courier New"/>
          <w:sz w:val="20"/>
          <w:szCs w:val="20"/>
        </w:rPr>
      </w:pPr>
      <w:r w:rsidRPr="000C7F00">
        <w:rPr>
          <w:rFonts w:ascii="Courier New" w:hAnsi="Courier New" w:cs="Courier New"/>
          <w:color w:val="000088"/>
          <w:sz w:val="20"/>
          <w:szCs w:val="20"/>
        </w:rPr>
        <w:t>def</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regloss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7894D585"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Courier New" w:hAnsi="Courier New" w:cs="Courier New"/>
          <w:sz w:val="20"/>
          <w:szCs w:val="20"/>
        </w:rPr>
      </w:pPr>
      <w:r w:rsidRPr="000C7F00">
        <w:rPr>
          <w:rFonts w:ascii="Courier New" w:hAnsi="Courier New" w:cs="Courier New"/>
          <w:color w:val="000000"/>
          <w:sz w:val="20"/>
          <w:szCs w:val="20"/>
        </w:rPr>
        <w:t>    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880000"/>
          <w:sz w:val="20"/>
          <w:szCs w:val="20"/>
        </w:rPr>
        <w:t>#determining the number of input data</w:t>
      </w:r>
    </w:p>
    <w:p w14:paraId="00D04BDA"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Courier New" w:hAnsi="Courier New" w:cs="Courier New"/>
          <w:sz w:val="20"/>
          <w:szCs w:val="20"/>
        </w:rPr>
      </w:pPr>
      <w:r w:rsidRPr="000C7F00">
        <w:rPr>
          <w:rFonts w:ascii="Courier New" w:hAnsi="Courier New" w:cs="Courier New"/>
          <w:color w:val="000000"/>
          <w:sz w:val="20"/>
          <w:szCs w:val="20"/>
        </w:rPr>
        <w:t>    loss</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square</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p>
    <w:p w14:paraId="6E82191B" w14:textId="5EE66F64" w:rsidR="00730807" w:rsidRPr="000C7F00" w:rsidRDefault="00730807" w:rsidP="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147434"/>
        <w:rPr>
          <w:rFonts w:ascii="Courier New" w:hAnsi="Courier New" w:cs="Courier New"/>
          <w:color w:val="000000"/>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return</w:t>
      </w:r>
      <w:r w:rsidRPr="000C7F00">
        <w:rPr>
          <w:rFonts w:ascii="Courier New" w:hAnsi="Courier New" w:cs="Courier New"/>
          <w:color w:val="000000"/>
          <w:sz w:val="20"/>
          <w:szCs w:val="20"/>
        </w:rPr>
        <w:t> loss</w:t>
      </w:r>
    </w:p>
    <w:p w14:paraId="5AD8C051"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880000"/>
          <w:sz w:val="20"/>
          <w:szCs w:val="20"/>
        </w:rPr>
        <w:t># Defining accuracy function</w:t>
      </w:r>
    </w:p>
    <w:p w14:paraId="4856CEA6"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000088"/>
          <w:sz w:val="20"/>
          <w:szCs w:val="20"/>
        </w:rPr>
        <w:t>def</w:t>
      </w:r>
      <w:r w:rsidRPr="000C7F00">
        <w:rPr>
          <w:rFonts w:ascii="Courier New" w:hAnsi="Courier New" w:cs="Courier New"/>
          <w:color w:val="000000"/>
          <w:sz w:val="20"/>
          <w:szCs w:val="20"/>
        </w:rPr>
        <w:t> accuracy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proofErr w:type="spellEnd"/>
      <w:r w:rsidRPr="000C7F00">
        <w:rPr>
          <w:rFonts w:ascii="Courier New" w:hAnsi="Courier New" w:cs="Courier New"/>
          <w:color w:val="666600"/>
          <w:sz w:val="20"/>
          <w:szCs w:val="20"/>
        </w:rPr>
        <w:t>):</w:t>
      </w:r>
    </w:p>
    <w:p w14:paraId="45428D5F"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000000"/>
          <w:sz w:val="20"/>
          <w:szCs w:val="20"/>
        </w:rPr>
        <w:t>    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880000"/>
          <w:sz w:val="20"/>
          <w:szCs w:val="20"/>
        </w:rPr>
        <w:t>#determining the number of input data</w:t>
      </w:r>
    </w:p>
    <w:p w14:paraId="253651E6"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000000"/>
          <w:sz w:val="20"/>
          <w:szCs w:val="20"/>
        </w:rPr>
        <w:t>    K</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880000"/>
          <w:sz w:val="20"/>
          <w:szCs w:val="20"/>
        </w:rPr>
        <w:t># determining number of classes</w:t>
      </w:r>
    </w:p>
    <w:p w14:paraId="2FF0BCF9"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000000"/>
          <w:sz w:val="20"/>
          <w:szCs w:val="20"/>
        </w:rPr>
        <w:t>    acc</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abs</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argmax</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axis</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argmax</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axis</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r w:rsidRPr="000C7F00">
        <w:rPr>
          <w:rFonts w:ascii="Courier New" w:hAnsi="Courier New" w:cs="Courier New"/>
          <w:color w:val="666600"/>
          <w:sz w:val="20"/>
          <w:szCs w:val="20"/>
        </w:rPr>
        <w:t>()</w:t>
      </w:r>
    </w:p>
    <w:p w14:paraId="418E5CD2" w14:textId="77777777" w:rsidR="00730807" w:rsidRPr="000C7F00" w:rsidRDefault="00730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12552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return</w:t>
      </w:r>
      <w:r w:rsidRPr="000C7F00">
        <w:rPr>
          <w:rFonts w:ascii="Courier New" w:hAnsi="Courier New" w:cs="Courier New"/>
          <w:color w:val="000000"/>
          <w:sz w:val="20"/>
          <w:szCs w:val="20"/>
        </w:rPr>
        <w:t> acc</w:t>
      </w:r>
    </w:p>
    <w:p w14:paraId="6C8225C9" w14:textId="494C4976" w:rsidR="00730807" w:rsidRPr="000C7F00" w:rsidRDefault="00730807" w:rsidP="00730807">
      <w:pPr>
        <w:rPr>
          <w:sz w:val="20"/>
          <w:szCs w:val="20"/>
        </w:rPr>
      </w:pPr>
    </w:p>
    <w:p w14:paraId="0EAB108F" w14:textId="573BA8FB" w:rsidR="00730807" w:rsidRPr="000C7F00" w:rsidRDefault="00BC717D" w:rsidP="00730807">
      <w:pPr>
        <w:rPr>
          <w:sz w:val="20"/>
          <w:szCs w:val="20"/>
        </w:rPr>
      </w:pPr>
      <w:r w:rsidRPr="000C7F00">
        <w:rPr>
          <w:sz w:val="20"/>
          <w:szCs w:val="20"/>
        </w:rPr>
        <w:t>Defining the linear classifier</w:t>
      </w:r>
      <w:r w:rsidR="000D646C" w:rsidRPr="000C7F00">
        <w:rPr>
          <w:sz w:val="20"/>
          <w:szCs w:val="20"/>
        </w:rPr>
        <w:t xml:space="preserve"> function.</w:t>
      </w:r>
    </w:p>
    <w:p w14:paraId="3F195366"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880000"/>
          <w:sz w:val="20"/>
          <w:szCs w:val="20"/>
        </w:rPr>
        <w:t># Defining linear Classifier function</w:t>
      </w:r>
    </w:p>
    <w:p w14:paraId="49A1584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88"/>
          <w:sz w:val="20"/>
          <w:szCs w:val="20"/>
        </w:rPr>
        <w:t>def</w:t>
      </w:r>
      <w:r w:rsidRPr="000C7F00">
        <w:rPr>
          <w:rFonts w:ascii="Courier New" w:hAnsi="Courier New" w:cs="Courier New"/>
          <w:color w:val="000000"/>
          <w:sz w:val="20"/>
          <w:szCs w:val="20"/>
        </w:rPr>
        <w:t> linclas</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lr_decay</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p>
    <w:p w14:paraId="4DC48F0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660066"/>
          <w:sz w:val="20"/>
          <w:szCs w:val="20"/>
        </w:rPr>
        <w:t>Ntr</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880000"/>
          <w:sz w:val="20"/>
          <w:szCs w:val="20"/>
        </w:rPr>
        <w:t># Number of training data</w:t>
      </w:r>
    </w:p>
    <w:p w14:paraId="08B00DB0"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660066"/>
          <w:sz w:val="20"/>
          <w:szCs w:val="20"/>
        </w:rPr>
        <w:t>Nte</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880000"/>
          <w:sz w:val="20"/>
          <w:szCs w:val="20"/>
        </w:rPr>
        <w:t># Number of testing data</w:t>
      </w:r>
    </w:p>
    <w:p w14:paraId="6509BC0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417E4C8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2549B80C"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loss_history_test</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18266D44"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153A996E"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val_acc_history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041CCEA2"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seed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w:t>
      </w:r>
    </w:p>
    <w:p w14:paraId="602FBCC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rng</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default_rng</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seed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seed</w:t>
      </w:r>
      <w:r w:rsidRPr="000C7F00">
        <w:rPr>
          <w:rFonts w:ascii="Courier New" w:hAnsi="Courier New" w:cs="Courier New"/>
          <w:color w:val="666600"/>
          <w:sz w:val="20"/>
          <w:szCs w:val="20"/>
        </w:rPr>
        <w:t>)</w:t>
      </w:r>
    </w:p>
    <w:p w14:paraId="2269B9F2"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4D0F2D5D"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Initializing weight and bias arrays</w:t>
      </w:r>
    </w:p>
    <w:p w14:paraId="5A4C285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p>
    <w:p w14:paraId="36B39BF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std</w:t>
      </w:r>
      <w:r w:rsidRPr="000C7F00">
        <w:rPr>
          <w:rFonts w:ascii="Courier New" w:hAnsi="Courier New" w:cs="Courier New"/>
          <w:color w:val="666600"/>
          <w:sz w:val="20"/>
          <w:szCs w:val="20"/>
        </w:rPr>
        <w:t>=</w:t>
      </w:r>
      <w:r w:rsidRPr="000C7F00">
        <w:rPr>
          <w:rFonts w:ascii="Courier New" w:hAnsi="Courier New" w:cs="Courier New"/>
          <w:color w:val="006666"/>
          <w:sz w:val="20"/>
          <w:szCs w:val="20"/>
        </w:rPr>
        <w:t>1e-5</w:t>
      </w:r>
    </w:p>
    <w:p w14:paraId="23734C3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w1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std</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randn</w:t>
      </w:r>
      <w:proofErr w:type="spellEnd"/>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 K</w:t>
      </w:r>
      <w:r w:rsidRPr="000C7F00">
        <w:rPr>
          <w:rFonts w:ascii="Courier New" w:hAnsi="Courier New" w:cs="Courier New"/>
          <w:color w:val="666600"/>
          <w:sz w:val="20"/>
          <w:szCs w:val="20"/>
        </w:rPr>
        <w:t>)</w:t>
      </w:r>
    </w:p>
    <w:p w14:paraId="193EB823"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b1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zeros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p>
    <w:p w14:paraId="162AE35F"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06616006"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for</w:t>
      </w:r>
      <w:r w:rsidRPr="000C7F00">
        <w:rPr>
          <w:rFonts w:ascii="Courier New" w:hAnsi="Courier New" w:cs="Courier New"/>
          <w:color w:val="000000"/>
          <w:sz w:val="20"/>
          <w:szCs w:val="20"/>
        </w:rPr>
        <w:t> t </w:t>
      </w:r>
      <w:r w:rsidRPr="000C7F00">
        <w:rPr>
          <w:rFonts w:ascii="Courier New" w:hAnsi="Courier New" w:cs="Courier New"/>
          <w:color w:val="000088"/>
          <w:sz w:val="20"/>
          <w:szCs w:val="20"/>
        </w:rPr>
        <w:t>in</w:t>
      </w:r>
      <w:r w:rsidRPr="000C7F00">
        <w:rPr>
          <w:rFonts w:ascii="Courier New" w:hAnsi="Courier New" w:cs="Courier New"/>
          <w:color w:val="000000"/>
          <w:sz w:val="20"/>
          <w:szCs w:val="20"/>
        </w:rPr>
        <w:t> range</w:t>
      </w:r>
      <w:r w:rsidRPr="000C7F00">
        <w:rPr>
          <w:rFonts w:ascii="Courier New" w:hAnsi="Courier New" w:cs="Courier New"/>
          <w:color w:val="666600"/>
          <w:sz w:val="20"/>
          <w:szCs w:val="20"/>
        </w:rPr>
        <w:t>(</w:t>
      </w:r>
      <w:r w:rsidRPr="000C7F00">
        <w:rPr>
          <w:rFonts w:ascii="Courier New" w:hAnsi="Courier New" w:cs="Courier New"/>
          <w:color w:val="000000"/>
          <w:sz w:val="20"/>
          <w:szCs w:val="20"/>
        </w:rPr>
        <w:t>iterations</w:t>
      </w:r>
      <w:r w:rsidRPr="000C7F00">
        <w:rPr>
          <w:rFonts w:ascii="Courier New" w:hAnsi="Courier New" w:cs="Courier New"/>
          <w:color w:val="666600"/>
          <w:sz w:val="20"/>
          <w:szCs w:val="20"/>
        </w:rPr>
        <w:t>):</w:t>
      </w:r>
    </w:p>
    <w:p w14:paraId="60AD759C"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shuffling the training data set to randomize the training process.To prevent overfitting</w:t>
      </w:r>
    </w:p>
    <w:p w14:paraId="7985BAAF"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indices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arange</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660066"/>
          <w:sz w:val="20"/>
          <w:szCs w:val="20"/>
        </w:rPr>
        <w:t>Ntr</w:t>
      </w:r>
      <w:proofErr w:type="spellEnd"/>
      <w:r w:rsidRPr="000C7F00">
        <w:rPr>
          <w:rFonts w:ascii="Courier New" w:hAnsi="Courier New" w:cs="Courier New"/>
          <w:color w:val="666600"/>
          <w:sz w:val="20"/>
          <w:szCs w:val="20"/>
        </w:rPr>
        <w:t>)</w:t>
      </w:r>
    </w:p>
    <w:p w14:paraId="1A57C3B0"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rng</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shuffle</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33FAF102"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x</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x_train</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3CFCAACD"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y_train</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4431427B"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30D03184"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forward pass</w:t>
      </w:r>
    </w:p>
    <w:p w14:paraId="3E085DB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x</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p>
    <w:p w14:paraId="61FFD0E7"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y_pred_test</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p>
    <w:p w14:paraId="2DFE1A3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083F8F57"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calculating loss</w:t>
      </w:r>
    </w:p>
    <w:p w14:paraId="096A9F4D"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train_loss</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regloss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p>
    <w:p w14:paraId="5A6E044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test_loss</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regloss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y_pred_test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p>
    <w:p w14:paraId="49A6A6DA"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train_loss</w:t>
      </w:r>
      <w:proofErr w:type="spellEnd"/>
      <w:r w:rsidRPr="000C7F00">
        <w:rPr>
          <w:rFonts w:ascii="Courier New" w:hAnsi="Courier New" w:cs="Courier New"/>
          <w:color w:val="666600"/>
          <w:sz w:val="20"/>
          <w:szCs w:val="20"/>
        </w:rPr>
        <w:t>)</w:t>
      </w:r>
    </w:p>
    <w:p w14:paraId="195BE69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test_loss</w:t>
      </w:r>
      <w:proofErr w:type="spellEnd"/>
      <w:r w:rsidRPr="000C7F00">
        <w:rPr>
          <w:rFonts w:ascii="Courier New" w:hAnsi="Courier New" w:cs="Courier New"/>
          <w:color w:val="666600"/>
          <w:sz w:val="20"/>
          <w:szCs w:val="20"/>
        </w:rPr>
        <w:t>)</w:t>
      </w:r>
    </w:p>
    <w:p w14:paraId="75AA102F"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183BD96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calculating accuracy</w:t>
      </w:r>
    </w:p>
    <w:p w14:paraId="4B1027D9"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accuracy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proofErr w:type="spellEnd"/>
      <w:r w:rsidRPr="000C7F00">
        <w:rPr>
          <w:rFonts w:ascii="Courier New" w:hAnsi="Courier New" w:cs="Courier New"/>
          <w:color w:val="666600"/>
          <w:sz w:val="20"/>
          <w:szCs w:val="20"/>
        </w:rPr>
        <w:t>)</w:t>
      </w:r>
    </w:p>
    <w:p w14:paraId="45D58B1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train_acc</w:t>
      </w:r>
      <w:proofErr w:type="spellEnd"/>
      <w:r w:rsidRPr="000C7F00">
        <w:rPr>
          <w:rFonts w:ascii="Courier New" w:hAnsi="Courier New" w:cs="Courier New"/>
          <w:color w:val="666600"/>
          <w:sz w:val="20"/>
          <w:szCs w:val="20"/>
        </w:rPr>
        <w:t>)</w:t>
      </w:r>
    </w:p>
    <w:p w14:paraId="2C45FAB3"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13AF7CD9"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lastRenderedPageBreak/>
        <w:t>        </w:t>
      </w:r>
      <w:proofErr w:type="spellStart"/>
      <w:r w:rsidRPr="000C7F00">
        <w:rPr>
          <w:rFonts w:ascii="Courier New" w:hAnsi="Courier New" w:cs="Courier New"/>
          <w:color w:val="000000"/>
          <w:sz w:val="20"/>
          <w:szCs w:val="20"/>
        </w:rPr>
        <w:t>test_acc</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accuracy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proofErr w:type="spellEnd"/>
      <w:r w:rsidRPr="000C7F00">
        <w:rPr>
          <w:rFonts w:ascii="Courier New" w:hAnsi="Courier New" w:cs="Courier New"/>
          <w:color w:val="666600"/>
          <w:sz w:val="20"/>
          <w:szCs w:val="20"/>
        </w:rPr>
        <w:t>)</w:t>
      </w:r>
    </w:p>
    <w:p w14:paraId="4E553FD0"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val_acc_history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test_acc</w:t>
      </w:r>
      <w:proofErr w:type="spellEnd"/>
      <w:r w:rsidRPr="000C7F00">
        <w:rPr>
          <w:rFonts w:ascii="Courier New" w:hAnsi="Courier New" w:cs="Courier New"/>
          <w:color w:val="666600"/>
          <w:sz w:val="20"/>
          <w:szCs w:val="20"/>
        </w:rPr>
        <w:t>)</w:t>
      </w:r>
    </w:p>
    <w:p w14:paraId="377DE422"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73A5B07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if</w:t>
      </w:r>
      <w:r w:rsidRPr="000C7F00">
        <w:rPr>
          <w:rFonts w:ascii="Courier New" w:hAnsi="Courier New" w:cs="Courier New"/>
          <w:color w:val="000000"/>
          <w:sz w:val="20"/>
          <w:szCs w:val="20"/>
        </w:rPr>
        <w:t> t</w:t>
      </w:r>
      <w:r w:rsidRPr="000C7F00">
        <w:rPr>
          <w:rFonts w:ascii="Courier New" w:hAnsi="Courier New" w:cs="Courier New"/>
          <w:color w:val="666600"/>
          <w:sz w:val="20"/>
          <w:szCs w:val="20"/>
        </w:rPr>
        <w:t>%</w:t>
      </w:r>
      <w:r w:rsidRPr="000C7F00">
        <w:rPr>
          <w:rFonts w:ascii="Courier New" w:hAnsi="Courier New" w:cs="Courier New"/>
          <w:color w:val="006666"/>
          <w:sz w:val="20"/>
          <w:szCs w:val="20"/>
        </w:rPr>
        <w:t>10</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366F7CFA"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print</w:t>
      </w:r>
      <w:r w:rsidRPr="000C7F00">
        <w:rPr>
          <w:rFonts w:ascii="Courier New" w:hAnsi="Courier New" w:cs="Courier New"/>
          <w:color w:val="666600"/>
          <w:sz w:val="20"/>
          <w:szCs w:val="20"/>
        </w:rPr>
        <w:t>(</w:t>
      </w:r>
      <w:r w:rsidRPr="000C7F00">
        <w:rPr>
          <w:rFonts w:ascii="Courier New" w:hAnsi="Courier New" w:cs="Courier New"/>
          <w:color w:val="008800"/>
          <w:sz w:val="20"/>
          <w:szCs w:val="20"/>
        </w:rPr>
        <w:t>'epoch %d/%d: loss= %f-- ,test loss= %f--,train </w:t>
      </w:r>
      <w:proofErr w:type="spellStart"/>
      <w:r w:rsidRPr="000C7F00">
        <w:rPr>
          <w:rFonts w:ascii="Courier New" w:hAnsi="Courier New" w:cs="Courier New"/>
          <w:color w:val="008800"/>
          <w:sz w:val="20"/>
          <w:szCs w:val="20"/>
        </w:rPr>
        <w:t>accracy</w:t>
      </w:r>
      <w:proofErr w:type="spellEnd"/>
      <w:r w:rsidRPr="000C7F00">
        <w:rPr>
          <w:rFonts w:ascii="Courier New" w:hAnsi="Courier New" w:cs="Courier New"/>
          <w:color w:val="008800"/>
          <w:sz w:val="20"/>
          <w:szCs w:val="20"/>
        </w:rPr>
        <w:t>= %f--, test accracy= %f'</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r w:rsidRPr="000C7F00">
        <w:rPr>
          <w:rFonts w:ascii="Courier New" w:hAnsi="Courier New" w:cs="Courier New"/>
          <w:color w:val="000000"/>
          <w:sz w:val="20"/>
          <w:szCs w:val="20"/>
        </w:rPr>
        <w:t>iterations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train_loss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test_loss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w:t>
      </w:r>
      <w:r w:rsidRPr="000C7F00">
        <w:rPr>
          <w:rFonts w:ascii="Courier New" w:hAnsi="Courier New" w:cs="Courier New"/>
          <w:color w:val="666600"/>
          <w:sz w:val="20"/>
          <w:szCs w:val="20"/>
        </w:rPr>
        <w:t>,</w:t>
      </w:r>
      <w:r w:rsidRPr="000C7F00">
        <w:rPr>
          <w:rFonts w:ascii="Courier New" w:hAnsi="Courier New" w:cs="Courier New"/>
          <w:color w:val="000000"/>
          <w:sz w:val="20"/>
          <w:szCs w:val="20"/>
        </w:rPr>
        <w:t>test_acc</w:t>
      </w:r>
      <w:r w:rsidRPr="000C7F00">
        <w:rPr>
          <w:rFonts w:ascii="Courier New" w:hAnsi="Courier New" w:cs="Courier New"/>
          <w:color w:val="666600"/>
          <w:sz w:val="20"/>
          <w:szCs w:val="20"/>
        </w:rPr>
        <w:t>))</w:t>
      </w:r>
    </w:p>
    <w:p w14:paraId="6E1A620D"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053087C2"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Backward pass</w:t>
      </w:r>
    </w:p>
    <w:p w14:paraId="31D4DAD8"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dy_pred</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batch_size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2.0</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p>
    <w:p w14:paraId="4DDC613E"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dw1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x</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dy_pred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p>
    <w:p w14:paraId="1A8B5A06"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db1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dy_pred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axis</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6F094B21"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
    <w:p w14:paraId="52941E9C"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updating parameters</w:t>
      </w:r>
    </w:p>
    <w:p w14:paraId="176716A0"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dw1</w:t>
      </w:r>
    </w:p>
    <w:p w14:paraId="68DBA45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b1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db1</w:t>
      </w:r>
    </w:p>
    <w:p w14:paraId="4D3C3129"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lr_decay</w:t>
      </w:r>
      <w:proofErr w:type="spellEnd"/>
    </w:p>
    <w:p w14:paraId="1936DB65" w14:textId="77777777" w:rsidR="00483259" w:rsidRPr="000C7F00" w:rsidRDefault="00483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870568"/>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return</w:t>
      </w:r>
      <w:r w:rsidRPr="000C7F00">
        <w:rPr>
          <w:rFonts w:ascii="Courier New" w:hAnsi="Courier New" w:cs="Courier New"/>
          <w:color w:val="000000"/>
          <w:sz w:val="20"/>
          <w:szCs w:val="20"/>
        </w:rPr>
        <w:t> 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val_acc_history</w:t>
      </w:r>
    </w:p>
    <w:p w14:paraId="6132AC07" w14:textId="5A3C2AFE" w:rsidR="00BC717D" w:rsidRPr="000C7F00" w:rsidRDefault="00BC717D" w:rsidP="00730807">
      <w:pPr>
        <w:rPr>
          <w:sz w:val="20"/>
          <w:szCs w:val="20"/>
        </w:rPr>
      </w:pPr>
    </w:p>
    <w:p w14:paraId="514A2E49" w14:textId="10780AB4" w:rsidR="00BC717D" w:rsidRPr="000C7F00" w:rsidRDefault="00BC717D" w:rsidP="00730807">
      <w:pPr>
        <w:rPr>
          <w:sz w:val="20"/>
          <w:szCs w:val="20"/>
        </w:rPr>
      </w:pPr>
      <w:r w:rsidRPr="000C7F00">
        <w:rPr>
          <w:sz w:val="20"/>
          <w:szCs w:val="20"/>
        </w:rPr>
        <w:t>Running the linear classifier</w:t>
      </w:r>
      <w:r w:rsidR="000D646C" w:rsidRPr="000C7F00">
        <w:rPr>
          <w:sz w:val="20"/>
          <w:szCs w:val="20"/>
        </w:rPr>
        <w:t xml:space="preserve"> for 300 iterations with an initial learning rate of 0.014.</w:t>
      </w:r>
    </w:p>
    <w:p w14:paraId="0A4B3C45"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r w:rsidRPr="000C7F00">
        <w:rPr>
          <w:rFonts w:ascii="Courier New" w:hAnsi="Courier New" w:cs="Courier New"/>
          <w:color w:val="880000"/>
          <w:sz w:val="20"/>
          <w:szCs w:val="20"/>
        </w:rPr>
        <w:t>#defining parameters and running the linear classifier</w:t>
      </w:r>
    </w:p>
    <w:p w14:paraId="0353C6F6"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r w:rsidRPr="000C7F00">
        <w:rPr>
          <w:rFonts w:ascii="Courier New" w:hAnsi="Courier New" w:cs="Courier New"/>
          <w:color w:val="000000"/>
          <w:sz w:val="20"/>
          <w:szCs w:val="20"/>
        </w:rPr>
        <w:t>iterations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300</w:t>
      </w:r>
    </w:p>
    <w:p w14:paraId="40047F11"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1.4e-2</w:t>
      </w:r>
    </w:p>
    <w:p w14:paraId="078B95C2"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proofErr w:type="spellStart"/>
      <w:r w:rsidRPr="000C7F00">
        <w:rPr>
          <w:rFonts w:ascii="Courier New" w:hAnsi="Courier New" w:cs="Courier New"/>
          <w:color w:val="000000"/>
          <w:sz w:val="20"/>
          <w:szCs w:val="20"/>
        </w:rPr>
        <w:t>lr_decay</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0.999</w:t>
      </w:r>
    </w:p>
    <w:p w14:paraId="10FCF125"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r w:rsidRPr="000C7F00">
        <w:rPr>
          <w:rFonts w:ascii="Courier New" w:hAnsi="Courier New" w:cs="Courier New"/>
          <w:color w:val="000000"/>
          <w:sz w:val="20"/>
          <w:szCs w:val="20"/>
        </w:rPr>
        <w:t>reg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5e-6</w:t>
      </w:r>
      <w:r w:rsidRPr="000C7F00">
        <w:rPr>
          <w:rFonts w:ascii="Courier New" w:hAnsi="Courier New" w:cs="Courier New"/>
          <w:color w:val="000000"/>
          <w:sz w:val="20"/>
          <w:szCs w:val="20"/>
        </w:rPr>
        <w:t> </w:t>
      </w:r>
      <w:r w:rsidRPr="000C7F00">
        <w:rPr>
          <w:rFonts w:ascii="Courier New" w:hAnsi="Courier New" w:cs="Courier New"/>
          <w:color w:val="880000"/>
          <w:sz w:val="20"/>
          <w:szCs w:val="20"/>
        </w:rPr>
        <w:t>#lamda(regularization constant for the loss function)</w:t>
      </w:r>
    </w:p>
    <w:p w14:paraId="52BBDEB9"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proofErr w:type="spellStart"/>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preproc</w:t>
      </w:r>
      <w:r w:rsidRPr="000C7F00">
        <w:rPr>
          <w:rFonts w:ascii="Courier New" w:hAnsi="Courier New" w:cs="Courier New"/>
          <w:color w:val="666600"/>
          <w:sz w:val="20"/>
          <w:szCs w:val="20"/>
        </w:rPr>
        <w:t>(</w:t>
      </w:r>
      <w:r w:rsidRPr="000C7F00">
        <w:rPr>
          <w:rFonts w:ascii="Courier New" w:hAnsi="Courier New" w:cs="Courier New"/>
          <w:color w:val="000000"/>
          <w:sz w:val="20"/>
          <w:szCs w:val="20"/>
        </w:rPr>
        <w:t>norm</w:t>
      </w:r>
      <w:r w:rsidRPr="000C7F00">
        <w:rPr>
          <w:rFonts w:ascii="Courier New" w:hAnsi="Courier New" w:cs="Courier New"/>
          <w:color w:val="666600"/>
          <w:sz w:val="20"/>
          <w:szCs w:val="20"/>
        </w:rPr>
        <w:t>=</w:t>
      </w:r>
      <w:proofErr w:type="spellStart"/>
      <w:r w:rsidRPr="000C7F00">
        <w:rPr>
          <w:rFonts w:ascii="Courier New" w:hAnsi="Courier New" w:cs="Courier New"/>
          <w:color w:val="000088"/>
          <w:sz w:val="20"/>
          <w:szCs w:val="20"/>
        </w:rPr>
        <w:t>True</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reshape</w:t>
      </w:r>
      <w:proofErr w:type="spellEnd"/>
      <w:r w:rsidRPr="000C7F00">
        <w:rPr>
          <w:rFonts w:ascii="Courier New" w:hAnsi="Courier New" w:cs="Courier New"/>
          <w:color w:val="666600"/>
          <w:sz w:val="20"/>
          <w:szCs w:val="20"/>
        </w:rPr>
        <w:t>=</w:t>
      </w:r>
      <w:r w:rsidRPr="000C7F00">
        <w:rPr>
          <w:rFonts w:ascii="Courier New" w:hAnsi="Courier New" w:cs="Courier New"/>
          <w:color w:val="000088"/>
          <w:sz w:val="20"/>
          <w:szCs w:val="20"/>
        </w:rPr>
        <w:t>True</w:t>
      </w:r>
      <w:r w:rsidRPr="000C7F00">
        <w:rPr>
          <w:rFonts w:ascii="Courier New" w:hAnsi="Courier New" w:cs="Courier New"/>
          <w:color w:val="666600"/>
          <w:sz w:val="20"/>
          <w:szCs w:val="20"/>
        </w:rPr>
        <w:t>)</w:t>
      </w:r>
    </w:p>
    <w:p w14:paraId="0C5C4796" w14:textId="77777777" w:rsidR="00BC717D" w:rsidRPr="000C7F00" w:rsidRDefault="00BC71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9486401"/>
        <w:rPr>
          <w:rFonts w:ascii="Courier New" w:hAnsi="Courier New" w:cs="Courier New"/>
          <w:sz w:val="20"/>
          <w:szCs w:val="20"/>
        </w:rPr>
      </w:pP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linclas</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lr_decay</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p>
    <w:p w14:paraId="3B8BCCEA" w14:textId="683F5289" w:rsidR="005A795A" w:rsidRPr="000C7F00" w:rsidRDefault="005A795A" w:rsidP="00730807">
      <w:pPr>
        <w:rPr>
          <w:sz w:val="20"/>
          <w:szCs w:val="20"/>
        </w:rPr>
      </w:pPr>
    </w:p>
    <w:p w14:paraId="604E45FB" w14:textId="75EB64AD" w:rsidR="000D646C" w:rsidRDefault="000A2724" w:rsidP="00730807">
      <w:pPr>
        <w:rPr>
          <w:sz w:val="20"/>
          <w:szCs w:val="20"/>
        </w:rPr>
      </w:pPr>
      <w:r w:rsidRPr="000C7F00">
        <w:rPr>
          <w:noProof/>
          <w:sz w:val="20"/>
          <w:szCs w:val="20"/>
        </w:rPr>
        <w:drawing>
          <wp:anchor distT="0" distB="0" distL="114300" distR="114300" simplePos="0" relativeHeight="251659264" behindDoc="0" locked="0" layoutInCell="1" allowOverlap="1" wp14:anchorId="51F2C8C7" wp14:editId="0434343E">
            <wp:simplePos x="0" y="0"/>
            <wp:positionH relativeFrom="page">
              <wp:posOffset>0</wp:posOffset>
            </wp:positionH>
            <wp:positionV relativeFrom="paragraph">
              <wp:posOffset>886460</wp:posOffset>
            </wp:positionV>
            <wp:extent cx="7553325" cy="263207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848" t="9030" r="10415" b="10728"/>
                    <a:stretch/>
                  </pic:blipFill>
                  <pic:spPr bwMode="auto">
                    <a:xfrm>
                      <a:off x="0" y="0"/>
                      <a:ext cx="7553325" cy="263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3259" w:rsidRPr="000C7F00">
        <w:rPr>
          <w:sz w:val="20"/>
          <w:szCs w:val="20"/>
        </w:rPr>
        <w:t>W1 weight array is of the shape 3072 x 10. Where 3072 is the length of the flattened input images</w:t>
      </w:r>
      <w:r w:rsidR="000C7F00" w:rsidRPr="000C7F00">
        <w:rPr>
          <w:sz w:val="20"/>
          <w:szCs w:val="20"/>
        </w:rPr>
        <w:t xml:space="preserve"> and 10 is the number of classes. So, </w:t>
      </w:r>
      <w:r w:rsidR="000C7F00">
        <w:rPr>
          <w:sz w:val="20"/>
          <w:szCs w:val="20"/>
        </w:rPr>
        <w:t>each node of the</w:t>
      </w:r>
      <w:r w:rsidR="000C7F00" w:rsidRPr="000C7F00">
        <w:rPr>
          <w:sz w:val="20"/>
          <w:szCs w:val="20"/>
        </w:rPr>
        <w:t xml:space="preserve"> 10-node linear layer </w:t>
      </w:r>
      <w:r w:rsidR="000C7F00">
        <w:rPr>
          <w:sz w:val="20"/>
          <w:szCs w:val="20"/>
        </w:rPr>
        <w:t xml:space="preserve">will correspond to each class in CIFAR10 data set. So, at the end of the training each node must be able to calculate a score to an image considering its’ similarity to the corresponding class. Since we are taking the vector product between the node and the input image, the node must be a similar image to label of its’ class. If we reshape the weight arrays back to an </w:t>
      </w:r>
      <w:r w:rsidR="003B226C">
        <w:rPr>
          <w:sz w:val="20"/>
          <w:szCs w:val="20"/>
        </w:rPr>
        <w:t>image,</w:t>
      </w:r>
      <w:r w:rsidR="000C7F00">
        <w:rPr>
          <w:sz w:val="20"/>
          <w:szCs w:val="20"/>
        </w:rPr>
        <w:t xml:space="preserve"> we can see this similarity. We can achieve this by reshaping each column of W1.</w:t>
      </w:r>
    </w:p>
    <w:p w14:paraId="458FDC98" w14:textId="3B0E8052" w:rsidR="004A3D0E" w:rsidRDefault="004A3D0E" w:rsidP="00730807">
      <w:pPr>
        <w:rPr>
          <w:sz w:val="20"/>
          <w:szCs w:val="20"/>
        </w:rPr>
      </w:pPr>
    </w:p>
    <w:p w14:paraId="365DA01B" w14:textId="77DD7D49" w:rsidR="004A3D0E" w:rsidRDefault="004A3D0E" w:rsidP="00730807">
      <w:pPr>
        <w:rPr>
          <w:sz w:val="20"/>
          <w:szCs w:val="20"/>
        </w:rPr>
      </w:pPr>
      <w:r>
        <w:rPr>
          <w:sz w:val="20"/>
          <w:szCs w:val="20"/>
        </w:rPr>
        <w:t xml:space="preserve">Let us observe the loss and accuracy of training </w:t>
      </w:r>
      <w:r w:rsidR="002F6DFF">
        <w:rPr>
          <w:sz w:val="20"/>
          <w:szCs w:val="20"/>
        </w:rPr>
        <w:t xml:space="preserve">data set. As we can observe the loss and accuracies have a large slope at the beginning but after a while slope become smaller. This is due to the low number of layers and nodes. Testing data also shows similar characteristics. So we can conclude that </w:t>
      </w:r>
      <w:r w:rsidR="00AE1810">
        <w:rPr>
          <w:sz w:val="20"/>
          <w:szCs w:val="20"/>
        </w:rPr>
        <w:t>the linear classifier is not either underfitting or overfitting.</w:t>
      </w:r>
    </w:p>
    <w:p w14:paraId="31CB3BC2" w14:textId="071C602B" w:rsidR="0095783A" w:rsidRPr="000C7F00" w:rsidRDefault="002F6DFF" w:rsidP="00730807">
      <w:pPr>
        <w:rPr>
          <w:sz w:val="20"/>
          <w:szCs w:val="20"/>
        </w:rPr>
      </w:pPr>
      <w:r w:rsidRPr="000C7F00">
        <w:rPr>
          <w:noProof/>
          <w:sz w:val="20"/>
          <w:szCs w:val="20"/>
        </w:rPr>
        <w:lastRenderedPageBreak/>
        <w:drawing>
          <wp:anchor distT="0" distB="0" distL="114300" distR="114300" simplePos="0" relativeHeight="251658240" behindDoc="0" locked="0" layoutInCell="1" allowOverlap="1" wp14:anchorId="24B0CC2A" wp14:editId="3654C278">
            <wp:simplePos x="0" y="0"/>
            <wp:positionH relativeFrom="margin">
              <wp:align>center</wp:align>
            </wp:positionH>
            <wp:positionV relativeFrom="paragraph">
              <wp:posOffset>0</wp:posOffset>
            </wp:positionV>
            <wp:extent cx="7100570" cy="156718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723" t="8735" r="9490" b="2145"/>
                    <a:stretch/>
                  </pic:blipFill>
                  <pic:spPr bwMode="auto">
                    <a:xfrm>
                      <a:off x="0" y="0"/>
                      <a:ext cx="7100570" cy="15671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951701" w14:textId="5B5795D6" w:rsidR="0095783A" w:rsidRPr="000C7F00" w:rsidRDefault="0095783A" w:rsidP="0095783A">
      <w:pPr>
        <w:pStyle w:val="ListParagraph"/>
        <w:numPr>
          <w:ilvl w:val="0"/>
          <w:numId w:val="1"/>
        </w:numPr>
        <w:rPr>
          <w:noProof/>
          <w:sz w:val="20"/>
          <w:szCs w:val="20"/>
        </w:rPr>
      </w:pPr>
      <w:r w:rsidRPr="000C7F00">
        <w:rPr>
          <w:noProof/>
          <w:sz w:val="20"/>
          <w:szCs w:val="20"/>
        </w:rPr>
        <w:t>2 Layer dense Network</w:t>
      </w:r>
    </w:p>
    <w:p w14:paraId="1E57B768" w14:textId="03D36721" w:rsidR="0095783A" w:rsidRPr="000C7F00" w:rsidRDefault="0095783A" w:rsidP="0095783A">
      <w:pPr>
        <w:rPr>
          <w:noProof/>
          <w:sz w:val="20"/>
          <w:szCs w:val="20"/>
        </w:rPr>
      </w:pPr>
      <w:r w:rsidRPr="000C7F00">
        <w:rPr>
          <w:noProof/>
          <w:sz w:val="20"/>
          <w:szCs w:val="20"/>
        </w:rPr>
        <w:t>Defining the two layer dense network</w:t>
      </w:r>
    </w:p>
    <w:p w14:paraId="5A17179F" w14:textId="1A702FEA"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880000"/>
          <w:sz w:val="20"/>
          <w:szCs w:val="20"/>
        </w:rPr>
        <w:t># defining two layer dense network</w:t>
      </w:r>
    </w:p>
    <w:p w14:paraId="42F22752" w14:textId="72DDABD5"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88"/>
          <w:sz w:val="20"/>
          <w:szCs w:val="20"/>
        </w:rPr>
        <w:t>def</w:t>
      </w:r>
      <w:r w:rsidRPr="000C7F00">
        <w:rPr>
          <w:rFonts w:ascii="Courier New" w:hAnsi="Courier New" w:cs="Courier New"/>
          <w:color w:val="000000"/>
          <w:sz w:val="20"/>
          <w:szCs w:val="20"/>
        </w:rPr>
        <w:t> layer2</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lr_decay</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p>
    <w:p w14:paraId="5EDB5898" w14:textId="15D79215"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660066"/>
          <w:sz w:val="20"/>
          <w:szCs w:val="20"/>
        </w:rPr>
        <w:t>Ntr</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x_train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1FE296F6"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660066"/>
          <w:sz w:val="20"/>
          <w:szCs w:val="20"/>
        </w:rPr>
        <w:t>Nte</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x_test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52C629BE" w14:textId="71808D63"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173C37B7" w14:textId="595DD2E5"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7C322B36" w14:textId="74E5E68A"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loss_history_test</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2BB0BE9D" w14:textId="71D24B1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368D5A96" w14:textId="536FF4C4"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val_acc_history</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p>
    <w:p w14:paraId="67D90641" w14:textId="7DFD7A6A"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seed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w:t>
      </w:r>
    </w:p>
    <w:p w14:paraId="0BD1DCAF" w14:textId="5846B87F"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rng</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default_rng</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seed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seed</w:t>
      </w:r>
      <w:r w:rsidRPr="000C7F00">
        <w:rPr>
          <w:rFonts w:ascii="Courier New" w:hAnsi="Courier New" w:cs="Courier New"/>
          <w:color w:val="666600"/>
          <w:sz w:val="20"/>
          <w:szCs w:val="20"/>
        </w:rPr>
        <w:t>)</w:t>
      </w:r>
    </w:p>
    <w:p w14:paraId="0D0BDCB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1B1F730F"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#initializing weight and bias arrays</w:t>
      </w:r>
    </w:p>
    <w:p w14:paraId="208DD5B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std</w:t>
      </w:r>
      <w:r w:rsidRPr="000C7F00">
        <w:rPr>
          <w:rFonts w:ascii="Courier New" w:hAnsi="Courier New" w:cs="Courier New"/>
          <w:color w:val="666600"/>
          <w:sz w:val="20"/>
          <w:szCs w:val="20"/>
        </w:rPr>
        <w:t>=</w:t>
      </w:r>
      <w:r w:rsidRPr="000C7F00">
        <w:rPr>
          <w:rFonts w:ascii="Courier New" w:hAnsi="Courier New" w:cs="Courier New"/>
          <w:color w:val="006666"/>
          <w:sz w:val="20"/>
          <w:szCs w:val="20"/>
        </w:rPr>
        <w:t>1e-5</w:t>
      </w:r>
    </w:p>
    <w:p w14:paraId="7C4CFAC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w1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proofErr w:type="spellStart"/>
      <w:r w:rsidRPr="000C7F00">
        <w:rPr>
          <w:rFonts w:ascii="Courier New" w:hAnsi="Courier New" w:cs="Courier New"/>
          <w:color w:val="660066"/>
          <w:sz w:val="20"/>
          <w:szCs w:val="20"/>
        </w:rPr>
        <w:t>Ntr</w:t>
      </w:r>
      <w:proofErr w:type="spellEnd"/>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6666"/>
          <w:sz w:val="20"/>
          <w:szCs w:val="20"/>
        </w:rPr>
        <w:t>0.5</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randn</w:t>
      </w:r>
      <w:proofErr w:type="spellEnd"/>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 H</w:t>
      </w:r>
      <w:r w:rsidRPr="000C7F00">
        <w:rPr>
          <w:rFonts w:ascii="Courier New" w:hAnsi="Courier New" w:cs="Courier New"/>
          <w:color w:val="666600"/>
          <w:sz w:val="20"/>
          <w:szCs w:val="20"/>
        </w:rPr>
        <w:t>)</w:t>
      </w:r>
    </w:p>
    <w:p w14:paraId="303DF665"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w2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6666"/>
          <w:sz w:val="20"/>
          <w:szCs w:val="20"/>
        </w:rPr>
        <w:t>0.5</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randn</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 K</w:t>
      </w:r>
      <w:r w:rsidRPr="000C7F00">
        <w:rPr>
          <w:rFonts w:ascii="Courier New" w:hAnsi="Courier New" w:cs="Courier New"/>
          <w:color w:val="666600"/>
          <w:sz w:val="20"/>
          <w:szCs w:val="20"/>
        </w:rPr>
        <w:t>)</w:t>
      </w:r>
    </w:p>
    <w:p w14:paraId="54224074"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b1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zeros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p>
    <w:p w14:paraId="410F9215"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b2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zeros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p>
    <w:p w14:paraId="0D6417B5"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53EE39B1"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for</w:t>
      </w:r>
      <w:r w:rsidRPr="000C7F00">
        <w:rPr>
          <w:rFonts w:ascii="Courier New" w:hAnsi="Courier New" w:cs="Courier New"/>
          <w:color w:val="000000"/>
          <w:sz w:val="20"/>
          <w:szCs w:val="20"/>
        </w:rPr>
        <w:t> t </w:t>
      </w:r>
      <w:r w:rsidRPr="000C7F00">
        <w:rPr>
          <w:rFonts w:ascii="Courier New" w:hAnsi="Courier New" w:cs="Courier New"/>
          <w:color w:val="000088"/>
          <w:sz w:val="20"/>
          <w:szCs w:val="20"/>
        </w:rPr>
        <w:t>in</w:t>
      </w:r>
      <w:r w:rsidRPr="000C7F00">
        <w:rPr>
          <w:rFonts w:ascii="Courier New" w:hAnsi="Courier New" w:cs="Courier New"/>
          <w:color w:val="000000"/>
          <w:sz w:val="20"/>
          <w:szCs w:val="20"/>
        </w:rPr>
        <w:t> range</w:t>
      </w:r>
      <w:r w:rsidRPr="000C7F00">
        <w:rPr>
          <w:rFonts w:ascii="Courier New" w:hAnsi="Courier New" w:cs="Courier New"/>
          <w:color w:val="666600"/>
          <w:sz w:val="20"/>
          <w:szCs w:val="20"/>
        </w:rPr>
        <w:t>(</w:t>
      </w:r>
      <w:r w:rsidRPr="000C7F00">
        <w:rPr>
          <w:rFonts w:ascii="Courier New" w:hAnsi="Courier New" w:cs="Courier New"/>
          <w:color w:val="000000"/>
          <w:sz w:val="20"/>
          <w:szCs w:val="20"/>
        </w:rPr>
        <w:t>iterations</w:t>
      </w:r>
      <w:r w:rsidRPr="000C7F00">
        <w:rPr>
          <w:rFonts w:ascii="Courier New" w:hAnsi="Courier New" w:cs="Courier New"/>
          <w:color w:val="666600"/>
          <w:sz w:val="20"/>
          <w:szCs w:val="20"/>
        </w:rPr>
        <w:t>):</w:t>
      </w:r>
    </w:p>
    <w:p w14:paraId="75282B51"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mini batching the training data set</w:t>
      </w:r>
    </w:p>
    <w:p w14:paraId="2112B17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indices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random</w:t>
      </w:r>
      <w:r w:rsidRPr="000C7F00">
        <w:rPr>
          <w:rFonts w:ascii="Courier New" w:hAnsi="Courier New" w:cs="Courier New"/>
          <w:color w:val="666600"/>
          <w:sz w:val="20"/>
          <w:szCs w:val="20"/>
        </w:rPr>
        <w:t>.</w:t>
      </w:r>
      <w:r w:rsidRPr="000C7F00">
        <w:rPr>
          <w:rFonts w:ascii="Courier New" w:hAnsi="Courier New" w:cs="Courier New"/>
          <w:color w:val="000000"/>
          <w:sz w:val="20"/>
          <w:szCs w:val="20"/>
        </w:rPr>
        <w:t>choice</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660066"/>
          <w:sz w:val="20"/>
          <w:szCs w:val="20"/>
        </w:rPr>
        <w:t>Ntr</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proofErr w:type="spellEnd"/>
      <w:r w:rsidRPr="000C7F00">
        <w:rPr>
          <w:rFonts w:ascii="Courier New" w:hAnsi="Courier New" w:cs="Courier New"/>
          <w:color w:val="666600"/>
          <w:sz w:val="20"/>
          <w:szCs w:val="20"/>
        </w:rPr>
        <w:t>)</w:t>
      </w:r>
    </w:p>
    <w:p w14:paraId="652F29EC"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shuffling the training data set to avoid overfitting</w:t>
      </w:r>
    </w:p>
    <w:p w14:paraId="5D684110"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rng</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shuffle</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0394E61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x</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x_train</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024BF40D"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y_train</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indices</w:t>
      </w:r>
      <w:r w:rsidRPr="000C7F00">
        <w:rPr>
          <w:rFonts w:ascii="Courier New" w:hAnsi="Courier New" w:cs="Courier New"/>
          <w:color w:val="666600"/>
          <w:sz w:val="20"/>
          <w:szCs w:val="20"/>
        </w:rPr>
        <w:t>]</w:t>
      </w:r>
    </w:p>
    <w:p w14:paraId="36DE3538"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05AC7C6B"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#forward pass</w:t>
      </w:r>
    </w:p>
    <w:p w14:paraId="452DBB8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h</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exp</w:t>
      </w:r>
      <w:r w:rsidRPr="000C7F00">
        <w:rPr>
          <w:rFonts w:ascii="Courier New" w:hAnsi="Courier New" w:cs="Courier New"/>
          <w:color w:val="666600"/>
          <w:sz w:val="20"/>
          <w:szCs w:val="20"/>
        </w:rPr>
        <w:t>(-(</w:t>
      </w:r>
      <w:r w:rsidRPr="000C7F00">
        <w:rPr>
          <w:rFonts w:ascii="Courier New" w:hAnsi="Courier New" w:cs="Courier New"/>
          <w:color w:val="000000"/>
          <w:sz w:val="20"/>
          <w:szCs w:val="20"/>
        </w:rPr>
        <w:t>x</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r w:rsidRPr="000C7F00">
        <w:rPr>
          <w:rFonts w:ascii="Courier New" w:hAnsi="Courier New" w:cs="Courier New"/>
          <w:color w:val="666600"/>
          <w:sz w:val="20"/>
          <w:szCs w:val="20"/>
        </w:rPr>
        <w:t>)))</w:t>
      </w:r>
    </w:p>
    <w:p w14:paraId="0680461F"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h_test</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np</w:t>
      </w:r>
      <w:r w:rsidRPr="000C7F00">
        <w:rPr>
          <w:rFonts w:ascii="Courier New" w:hAnsi="Courier New" w:cs="Courier New"/>
          <w:color w:val="666600"/>
          <w:sz w:val="20"/>
          <w:szCs w:val="20"/>
        </w:rPr>
        <w:t>.</w:t>
      </w:r>
      <w:r w:rsidRPr="000C7F00">
        <w:rPr>
          <w:rFonts w:ascii="Courier New" w:hAnsi="Courier New" w:cs="Courier New"/>
          <w:color w:val="000000"/>
          <w:sz w:val="20"/>
          <w:szCs w:val="20"/>
        </w:rPr>
        <w:t>exp</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x_test</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r w:rsidRPr="000C7F00">
        <w:rPr>
          <w:rFonts w:ascii="Courier New" w:hAnsi="Courier New" w:cs="Courier New"/>
          <w:color w:val="666600"/>
          <w:sz w:val="20"/>
          <w:szCs w:val="20"/>
        </w:rPr>
        <w:t>)))</w:t>
      </w:r>
    </w:p>
    <w:p w14:paraId="020ED474"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b2</w:t>
      </w:r>
    </w:p>
    <w:p w14:paraId="0DF91AAB"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y_pred_test</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h_test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b2</w:t>
      </w:r>
    </w:p>
    <w:p w14:paraId="2880D244"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710F3166"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calculating the loss</w:t>
      </w:r>
    </w:p>
    <w:p w14:paraId="6EE706D2"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train_loss</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regloss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p>
    <w:p w14:paraId="2FFD8E5E"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test_loss</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regloss</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y_pred_test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p>
    <w:p w14:paraId="2D4B6B2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train_loss</w:t>
      </w:r>
      <w:proofErr w:type="spellEnd"/>
      <w:r w:rsidRPr="000C7F00">
        <w:rPr>
          <w:rFonts w:ascii="Courier New" w:hAnsi="Courier New" w:cs="Courier New"/>
          <w:color w:val="666600"/>
          <w:sz w:val="20"/>
          <w:szCs w:val="20"/>
        </w:rPr>
        <w:t>)</w:t>
      </w:r>
    </w:p>
    <w:p w14:paraId="415AFAE2"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loss_history_test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test_loss</w:t>
      </w:r>
      <w:proofErr w:type="spellEnd"/>
      <w:r w:rsidRPr="000C7F00">
        <w:rPr>
          <w:rFonts w:ascii="Courier New" w:hAnsi="Courier New" w:cs="Courier New"/>
          <w:color w:val="666600"/>
          <w:sz w:val="20"/>
          <w:szCs w:val="20"/>
        </w:rPr>
        <w:t>)</w:t>
      </w:r>
    </w:p>
    <w:p w14:paraId="5A5774A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682358F3"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calculating accuracy</w:t>
      </w:r>
    </w:p>
    <w:p w14:paraId="2F184F26"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accuracy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proofErr w:type="spellEnd"/>
      <w:r w:rsidRPr="000C7F00">
        <w:rPr>
          <w:rFonts w:ascii="Courier New" w:hAnsi="Courier New" w:cs="Courier New"/>
          <w:color w:val="666600"/>
          <w:sz w:val="20"/>
          <w:szCs w:val="20"/>
        </w:rPr>
        <w:t>)</w:t>
      </w:r>
    </w:p>
    <w:p w14:paraId="52A13BB8"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train_acc_history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train_acc</w:t>
      </w:r>
      <w:proofErr w:type="spellEnd"/>
      <w:r w:rsidRPr="000C7F00">
        <w:rPr>
          <w:rFonts w:ascii="Courier New" w:hAnsi="Courier New" w:cs="Courier New"/>
          <w:color w:val="666600"/>
          <w:sz w:val="20"/>
          <w:szCs w:val="20"/>
        </w:rPr>
        <w:t>)</w:t>
      </w:r>
    </w:p>
    <w:p w14:paraId="0E7CF6A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test_acc</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accuracy</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w:t>
      </w:r>
      <w:proofErr w:type="spellEnd"/>
      <w:r w:rsidRPr="000C7F00">
        <w:rPr>
          <w:rFonts w:ascii="Courier New" w:hAnsi="Courier New" w:cs="Courier New"/>
          <w:color w:val="666600"/>
          <w:sz w:val="20"/>
          <w:szCs w:val="20"/>
        </w:rPr>
        <w:t>)</w:t>
      </w:r>
    </w:p>
    <w:p w14:paraId="6B0F6BB0"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val_acc_history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append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test_acc</w:t>
      </w:r>
      <w:proofErr w:type="spellEnd"/>
      <w:r w:rsidRPr="000C7F00">
        <w:rPr>
          <w:rFonts w:ascii="Courier New" w:hAnsi="Courier New" w:cs="Courier New"/>
          <w:color w:val="666600"/>
          <w:sz w:val="20"/>
          <w:szCs w:val="20"/>
        </w:rPr>
        <w:t>)</w:t>
      </w:r>
    </w:p>
    <w:p w14:paraId="49A324E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12CC0718"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if</w:t>
      </w:r>
      <w:r w:rsidRPr="000C7F00">
        <w:rPr>
          <w:rFonts w:ascii="Courier New" w:hAnsi="Courier New" w:cs="Courier New"/>
          <w:color w:val="000000"/>
          <w:sz w:val="20"/>
          <w:szCs w:val="20"/>
        </w:rPr>
        <w:t> t</w:t>
      </w:r>
      <w:r w:rsidRPr="000C7F00">
        <w:rPr>
          <w:rFonts w:ascii="Courier New" w:hAnsi="Courier New" w:cs="Courier New"/>
          <w:color w:val="666600"/>
          <w:sz w:val="20"/>
          <w:szCs w:val="20"/>
        </w:rPr>
        <w:t>%</w:t>
      </w:r>
      <w:r w:rsidRPr="000C7F00">
        <w:rPr>
          <w:rFonts w:ascii="Courier New" w:hAnsi="Courier New" w:cs="Courier New"/>
          <w:color w:val="006666"/>
          <w:sz w:val="20"/>
          <w:szCs w:val="20"/>
        </w:rPr>
        <w:t>10</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3838CE47"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print</w:t>
      </w:r>
      <w:r w:rsidRPr="000C7F00">
        <w:rPr>
          <w:rFonts w:ascii="Courier New" w:hAnsi="Courier New" w:cs="Courier New"/>
          <w:color w:val="666600"/>
          <w:sz w:val="20"/>
          <w:szCs w:val="20"/>
        </w:rPr>
        <w:t>(</w:t>
      </w:r>
      <w:r w:rsidRPr="000C7F00">
        <w:rPr>
          <w:rFonts w:ascii="Courier New" w:hAnsi="Courier New" w:cs="Courier New"/>
          <w:color w:val="008800"/>
          <w:sz w:val="20"/>
          <w:szCs w:val="20"/>
        </w:rPr>
        <w:t>'epoch %d/%d: loss= %f-- ,test loss= %f--,train </w:t>
      </w:r>
      <w:proofErr w:type="spellStart"/>
      <w:r w:rsidRPr="000C7F00">
        <w:rPr>
          <w:rFonts w:ascii="Courier New" w:hAnsi="Courier New" w:cs="Courier New"/>
          <w:color w:val="008800"/>
          <w:sz w:val="20"/>
          <w:szCs w:val="20"/>
        </w:rPr>
        <w:t>accracy</w:t>
      </w:r>
      <w:proofErr w:type="spellEnd"/>
      <w:r w:rsidRPr="000C7F00">
        <w:rPr>
          <w:rFonts w:ascii="Courier New" w:hAnsi="Courier New" w:cs="Courier New"/>
          <w:color w:val="008800"/>
          <w:sz w:val="20"/>
          <w:szCs w:val="20"/>
        </w:rPr>
        <w:t>= %f--, test accracy= %f'</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r w:rsidRPr="000C7F00">
        <w:rPr>
          <w:rFonts w:ascii="Courier New" w:hAnsi="Courier New" w:cs="Courier New"/>
          <w:color w:val="000000"/>
          <w:sz w:val="20"/>
          <w:szCs w:val="20"/>
        </w:rPr>
        <w:t>iterations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train_loss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test_loss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w:t>
      </w:r>
      <w:r w:rsidRPr="000C7F00">
        <w:rPr>
          <w:rFonts w:ascii="Courier New" w:hAnsi="Courier New" w:cs="Courier New"/>
          <w:color w:val="666600"/>
          <w:sz w:val="20"/>
          <w:szCs w:val="20"/>
        </w:rPr>
        <w:t>,</w:t>
      </w:r>
      <w:r w:rsidRPr="000C7F00">
        <w:rPr>
          <w:rFonts w:ascii="Courier New" w:hAnsi="Courier New" w:cs="Courier New"/>
          <w:color w:val="000000"/>
          <w:sz w:val="20"/>
          <w:szCs w:val="20"/>
        </w:rPr>
        <w:t>test_acc</w:t>
      </w:r>
      <w:r w:rsidRPr="000C7F00">
        <w:rPr>
          <w:rFonts w:ascii="Courier New" w:hAnsi="Courier New" w:cs="Courier New"/>
          <w:color w:val="666600"/>
          <w:sz w:val="20"/>
          <w:szCs w:val="20"/>
        </w:rPr>
        <w:t>))</w:t>
      </w:r>
    </w:p>
    <w:p w14:paraId="764E5A3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36E83425"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Backward pass</w:t>
      </w:r>
    </w:p>
    <w:p w14:paraId="0525379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dy_pred</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batch_size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2.0</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y</w:t>
      </w:r>
      <w:r w:rsidRPr="000C7F00">
        <w:rPr>
          <w:rFonts w:ascii="Courier New" w:hAnsi="Courier New" w:cs="Courier New"/>
          <w:color w:val="666600"/>
          <w:sz w:val="20"/>
          <w:szCs w:val="20"/>
        </w:rPr>
        <w:t>)</w:t>
      </w:r>
    </w:p>
    <w:p w14:paraId="7FD2BF58"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lastRenderedPageBreak/>
        <w:t>        dw2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dy_pred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p>
    <w:p w14:paraId="5303A035"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db2</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dy_pred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axis</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4D25FA3A"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dh</w:t>
      </w:r>
      <w:r w:rsidRPr="000C7F00">
        <w:rPr>
          <w:rFonts w:ascii="Courier New" w:hAnsi="Courier New" w:cs="Courier New"/>
          <w:color w:val="666600"/>
          <w:sz w:val="20"/>
          <w:szCs w:val="20"/>
        </w:rPr>
        <w:t>=</w:t>
      </w:r>
      <w:r w:rsidRPr="000C7F00">
        <w:rPr>
          <w:rFonts w:ascii="Courier New" w:hAnsi="Courier New" w:cs="Courier New"/>
          <w:color w:val="000000"/>
          <w:sz w:val="20"/>
          <w:szCs w:val="20"/>
        </w:rPr>
        <w:t>dy_pred</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p>
    <w:p w14:paraId="44FD6F44"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dw1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x</w:t>
      </w:r>
      <w:r w:rsidRPr="000C7F00">
        <w:rPr>
          <w:rFonts w:ascii="Courier New" w:hAnsi="Courier New" w:cs="Courier New"/>
          <w:color w:val="666600"/>
          <w:sz w:val="20"/>
          <w:szCs w:val="20"/>
        </w:rPr>
        <w:t>.</w:t>
      </w:r>
      <w:r w:rsidRPr="000C7F00">
        <w:rPr>
          <w:rFonts w:ascii="Courier New" w:hAnsi="Courier New" w:cs="Courier New"/>
          <w:color w:val="000000"/>
          <w:sz w:val="20"/>
          <w:szCs w:val="20"/>
        </w:rPr>
        <w:t>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dot</w:t>
      </w:r>
      <w:r w:rsidRPr="000C7F00">
        <w:rPr>
          <w:rFonts w:ascii="Courier New" w:hAnsi="Courier New" w:cs="Courier New"/>
          <w:color w:val="666600"/>
          <w:sz w:val="20"/>
          <w:szCs w:val="20"/>
        </w:rPr>
        <w:t>(</w:t>
      </w:r>
      <w:r w:rsidRPr="000C7F00">
        <w:rPr>
          <w:rFonts w:ascii="Courier New" w:hAnsi="Courier New" w:cs="Courier New"/>
          <w:color w:val="000000"/>
          <w:sz w:val="20"/>
          <w:szCs w:val="20"/>
        </w:rPr>
        <w:t>dh</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r w:rsidRPr="000C7F00">
        <w:rPr>
          <w:rFonts w:ascii="Courier New" w:hAnsi="Courier New" w:cs="Courier New"/>
          <w:color w:val="000000"/>
          <w:sz w:val="20"/>
          <w:szCs w:val="20"/>
        </w:rPr>
        <w:t>w1</w:t>
      </w:r>
    </w:p>
    <w:p w14:paraId="49A268A2"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db1</w:t>
      </w:r>
      <w:r w:rsidRPr="000C7F00">
        <w:rPr>
          <w:rFonts w:ascii="Courier New" w:hAnsi="Courier New" w:cs="Courier New"/>
          <w:color w:val="666600"/>
          <w:sz w:val="20"/>
          <w:szCs w:val="20"/>
        </w:rPr>
        <w:t>=(</w:t>
      </w:r>
      <w:r w:rsidRPr="000C7F00">
        <w:rPr>
          <w:rFonts w:ascii="Courier New" w:hAnsi="Courier New" w:cs="Courier New"/>
          <w:color w:val="000000"/>
          <w:sz w:val="20"/>
          <w:szCs w:val="20"/>
        </w:rPr>
        <w:t>dh</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6666"/>
          <w:sz w:val="20"/>
          <w:szCs w:val="20"/>
        </w:rPr>
        <w:t>1</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w:t>
      </w:r>
      <w:r w:rsidRPr="000C7F00">
        <w:rPr>
          <w:rFonts w:ascii="Courier New" w:hAnsi="Courier New" w:cs="Courier New"/>
          <w:color w:val="666600"/>
          <w:sz w:val="20"/>
          <w:szCs w:val="20"/>
        </w:rPr>
        <w:t>(</w:t>
      </w:r>
      <w:r w:rsidRPr="000C7F00">
        <w:rPr>
          <w:rFonts w:ascii="Courier New" w:hAnsi="Courier New" w:cs="Courier New"/>
          <w:color w:val="000000"/>
          <w:sz w:val="20"/>
          <w:szCs w:val="20"/>
        </w:rPr>
        <w:t>axis</w:t>
      </w:r>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w:t>
      </w:r>
    </w:p>
    <w:p w14:paraId="7694DC06"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
    <w:p w14:paraId="47C9D5D4"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880000"/>
          <w:sz w:val="20"/>
          <w:szCs w:val="20"/>
        </w:rPr>
        <w:t># updating parameters</w:t>
      </w:r>
    </w:p>
    <w:p w14:paraId="251D0567"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dw1</w:t>
      </w:r>
    </w:p>
    <w:p w14:paraId="6564FCA9"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b1</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db1</w:t>
      </w:r>
    </w:p>
    <w:p w14:paraId="6E3DBABB"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w2</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dw2</w:t>
      </w:r>
    </w:p>
    <w:p w14:paraId="513181E2"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b2</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db2</w:t>
      </w:r>
    </w:p>
    <w:p w14:paraId="73508EF2"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lr_decay</w:t>
      </w:r>
      <w:proofErr w:type="spellEnd"/>
    </w:p>
    <w:p w14:paraId="7488BD91"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1660895"/>
        <w:rPr>
          <w:rFonts w:ascii="Courier New" w:hAnsi="Courier New" w:cs="Courier New"/>
          <w:sz w:val="20"/>
          <w:szCs w:val="20"/>
        </w:rPr>
      </w:pPr>
      <w:r w:rsidRPr="000C7F00">
        <w:rPr>
          <w:rFonts w:ascii="Courier New" w:hAnsi="Courier New" w:cs="Courier New"/>
          <w:color w:val="000000"/>
          <w:sz w:val="20"/>
          <w:szCs w:val="20"/>
        </w:rPr>
        <w:t>    </w:t>
      </w:r>
      <w:r w:rsidRPr="000C7F00">
        <w:rPr>
          <w:rFonts w:ascii="Courier New" w:hAnsi="Courier New" w:cs="Courier New"/>
          <w:color w:val="000088"/>
          <w:sz w:val="20"/>
          <w:szCs w:val="20"/>
        </w:rPr>
        <w:t>return</w:t>
      </w:r>
      <w:r w:rsidRPr="000C7F00">
        <w:rPr>
          <w:rFonts w:ascii="Courier New" w:hAnsi="Courier New" w:cs="Courier New"/>
          <w:color w:val="000000"/>
          <w:sz w:val="20"/>
          <w:szCs w:val="20"/>
        </w:rPr>
        <w:t> w1</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w:t>
      </w:r>
      <w:r w:rsidRPr="000C7F00">
        <w:rPr>
          <w:rFonts w:ascii="Courier New" w:hAnsi="Courier New" w:cs="Courier New"/>
          <w:color w:val="666600"/>
          <w:sz w:val="20"/>
          <w:szCs w:val="20"/>
        </w:rPr>
        <w:t>,</w:t>
      </w:r>
      <w:r w:rsidRPr="000C7F00">
        <w:rPr>
          <w:rFonts w:ascii="Courier New" w:hAnsi="Courier New" w:cs="Courier New"/>
          <w:color w:val="000000"/>
          <w:sz w:val="20"/>
          <w:szCs w:val="20"/>
        </w:rPr>
        <w:t>b2</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loss_history_test</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train_acc_history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val_acc_history</w:t>
      </w:r>
    </w:p>
    <w:p w14:paraId="36CBCAFB" w14:textId="2DAC3CA8" w:rsidR="00BC717D" w:rsidRPr="000C7F00" w:rsidRDefault="00BC717D" w:rsidP="00730807">
      <w:pPr>
        <w:rPr>
          <w:noProof/>
          <w:sz w:val="20"/>
          <w:szCs w:val="20"/>
        </w:rPr>
      </w:pPr>
    </w:p>
    <w:p w14:paraId="439FC682" w14:textId="6B6576CA" w:rsidR="0095783A" w:rsidRPr="000C7F00" w:rsidRDefault="0095783A" w:rsidP="00730807">
      <w:pPr>
        <w:rPr>
          <w:noProof/>
          <w:sz w:val="20"/>
          <w:szCs w:val="20"/>
        </w:rPr>
      </w:pPr>
      <w:r w:rsidRPr="000C7F00">
        <w:rPr>
          <w:noProof/>
          <w:sz w:val="20"/>
          <w:szCs w:val="20"/>
        </w:rPr>
        <w:t>Preprocssing the input data set without pixel normalization to avoid underfitting.</w:t>
      </w:r>
      <w:r w:rsidR="00377F86">
        <w:rPr>
          <w:noProof/>
          <w:sz w:val="20"/>
          <w:szCs w:val="20"/>
        </w:rPr>
        <w:t xml:space="preserve"> Because iwe don’t need normalization of data as we use sigmoid function to normalize the score of each node of the hidden layer.</w:t>
      </w:r>
    </w:p>
    <w:p w14:paraId="3CFF454D"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83931"/>
        <w:rPr>
          <w:rFonts w:ascii="Courier New" w:hAnsi="Courier New" w:cs="Courier New"/>
          <w:sz w:val="20"/>
          <w:szCs w:val="20"/>
        </w:rPr>
      </w:pPr>
      <w:r w:rsidRPr="000C7F00">
        <w:rPr>
          <w:rFonts w:ascii="Courier New" w:hAnsi="Courier New" w:cs="Courier New"/>
          <w:color w:val="000000"/>
          <w:sz w:val="20"/>
          <w:szCs w:val="20"/>
        </w:rPr>
        <w:t>x_trainn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preproc</w:t>
      </w:r>
      <w:r w:rsidRPr="000C7F00">
        <w:rPr>
          <w:rFonts w:ascii="Courier New" w:hAnsi="Courier New" w:cs="Courier New"/>
          <w:color w:val="666600"/>
          <w:sz w:val="20"/>
          <w:szCs w:val="20"/>
        </w:rPr>
        <w:t>(</w:t>
      </w:r>
      <w:r w:rsidRPr="000C7F00">
        <w:rPr>
          <w:rFonts w:ascii="Courier New" w:hAnsi="Courier New" w:cs="Courier New"/>
          <w:color w:val="000000"/>
          <w:sz w:val="20"/>
          <w:szCs w:val="20"/>
        </w:rPr>
        <w:t>norm</w:t>
      </w:r>
      <w:r w:rsidRPr="000C7F00">
        <w:rPr>
          <w:rFonts w:ascii="Courier New" w:hAnsi="Courier New" w:cs="Courier New"/>
          <w:color w:val="666600"/>
          <w:sz w:val="20"/>
          <w:szCs w:val="20"/>
        </w:rPr>
        <w:t>=</w:t>
      </w:r>
      <w:r w:rsidRPr="000C7F00">
        <w:rPr>
          <w:rFonts w:ascii="Courier New" w:hAnsi="Courier New" w:cs="Courier New"/>
          <w:color w:val="000088"/>
          <w:sz w:val="20"/>
          <w:szCs w:val="20"/>
        </w:rPr>
        <w:t>False</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reshape</w:t>
      </w:r>
      <w:r w:rsidRPr="000C7F00">
        <w:rPr>
          <w:rFonts w:ascii="Courier New" w:hAnsi="Courier New" w:cs="Courier New"/>
          <w:color w:val="666600"/>
          <w:sz w:val="20"/>
          <w:szCs w:val="20"/>
        </w:rPr>
        <w:t>=</w:t>
      </w:r>
      <w:r w:rsidRPr="000C7F00">
        <w:rPr>
          <w:rFonts w:ascii="Courier New" w:hAnsi="Courier New" w:cs="Courier New"/>
          <w:color w:val="000088"/>
          <w:sz w:val="20"/>
          <w:szCs w:val="20"/>
        </w:rPr>
        <w:t>True</w:t>
      </w:r>
      <w:r w:rsidRPr="000C7F00">
        <w:rPr>
          <w:rFonts w:ascii="Courier New" w:hAnsi="Courier New" w:cs="Courier New"/>
          <w:color w:val="666600"/>
          <w:sz w:val="20"/>
          <w:szCs w:val="20"/>
        </w:rPr>
        <w:t>)</w:t>
      </w:r>
    </w:p>
    <w:p w14:paraId="18270BA2" w14:textId="23DEFF92" w:rsidR="0095783A" w:rsidRPr="0095783A" w:rsidRDefault="0095783A" w:rsidP="0095783A">
      <w:pPr>
        <w:shd w:val="clear" w:color="auto" w:fill="FFFFFF"/>
        <w:spacing w:after="0" w:line="285" w:lineRule="atLeast"/>
        <w:rPr>
          <w:rFonts w:ascii="Consolas" w:eastAsia="Times New Roman" w:hAnsi="Consolas" w:cs="Times New Roman"/>
          <w:color w:val="000000"/>
          <w:sz w:val="20"/>
          <w:szCs w:val="20"/>
        </w:rPr>
      </w:pPr>
    </w:p>
    <w:p w14:paraId="39305AC9" w14:textId="1171DA90" w:rsidR="0095783A" w:rsidRPr="000C7F00" w:rsidRDefault="0095783A" w:rsidP="00730807">
      <w:pPr>
        <w:rPr>
          <w:sz w:val="20"/>
          <w:szCs w:val="20"/>
        </w:rPr>
      </w:pPr>
      <w:r w:rsidRPr="000C7F00">
        <w:rPr>
          <w:sz w:val="20"/>
          <w:szCs w:val="20"/>
        </w:rPr>
        <w:t>Defining the parameters and running the 2 Layer dense neural network.</w:t>
      </w:r>
    </w:p>
    <w:p w14:paraId="12674EE9" w14:textId="18ACFB16"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proofErr w:type="spellStart"/>
      <w:r w:rsidRPr="000C7F00">
        <w:rPr>
          <w:rFonts w:ascii="Courier New" w:hAnsi="Courier New" w:cs="Courier New"/>
          <w:color w:val="000000"/>
          <w:sz w:val="20"/>
          <w:szCs w:val="20"/>
        </w:rPr>
        <w:t>batch_size</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x_trainn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shape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0</w:t>
      </w:r>
      <w:r w:rsidRPr="000C7F00">
        <w:rPr>
          <w:rFonts w:ascii="Courier New" w:hAnsi="Courier New" w:cs="Courier New"/>
          <w:color w:val="666600"/>
          <w:sz w:val="20"/>
          <w:szCs w:val="20"/>
        </w:rPr>
        <w:t>] #initializing batch size as the size of whole data set</w:t>
      </w:r>
    </w:p>
    <w:p w14:paraId="204AFDB7"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6666"/>
          <w:sz w:val="20"/>
          <w:szCs w:val="20"/>
        </w:rPr>
        <w:t>200</w:t>
      </w:r>
    </w:p>
    <w:p w14:paraId="77F40A60"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r w:rsidRPr="000C7F00">
        <w:rPr>
          <w:rFonts w:ascii="Courier New" w:hAnsi="Courier New" w:cs="Courier New"/>
          <w:color w:val="000000"/>
          <w:sz w:val="20"/>
          <w:szCs w:val="20"/>
        </w:rPr>
        <w:t>iterations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300</w:t>
      </w:r>
    </w:p>
    <w:p w14:paraId="683F0E37"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1.4e-2</w:t>
      </w:r>
    </w:p>
    <w:p w14:paraId="5611523C"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proofErr w:type="spellStart"/>
      <w:r w:rsidRPr="000C7F00">
        <w:rPr>
          <w:rFonts w:ascii="Courier New" w:hAnsi="Courier New" w:cs="Courier New"/>
          <w:color w:val="000000"/>
          <w:sz w:val="20"/>
          <w:szCs w:val="20"/>
        </w:rPr>
        <w:t>lr_decay</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0.999</w:t>
      </w:r>
    </w:p>
    <w:p w14:paraId="718CA41B" w14:textId="77777777"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r w:rsidRPr="000C7F00">
        <w:rPr>
          <w:rFonts w:ascii="Courier New" w:hAnsi="Courier New" w:cs="Courier New"/>
          <w:color w:val="000000"/>
          <w:sz w:val="20"/>
          <w:szCs w:val="20"/>
        </w:rPr>
        <w:t>reg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5e-6</w:t>
      </w:r>
    </w:p>
    <w:p w14:paraId="3B80979F" w14:textId="7C6DBFF4" w:rsidR="0095783A" w:rsidRPr="000C7F00" w:rsidRDefault="009578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04895"/>
        <w:rPr>
          <w:rFonts w:ascii="Courier New" w:hAnsi="Courier New" w:cs="Courier New"/>
          <w:sz w:val="20"/>
          <w:szCs w:val="20"/>
        </w:rPr>
      </w:pPr>
      <w:r w:rsidRPr="000C7F00">
        <w:rPr>
          <w:rFonts w:ascii="Courier New" w:hAnsi="Courier New" w:cs="Courier New"/>
          <w:color w:val="000000"/>
          <w:sz w:val="20"/>
          <w:szCs w:val="20"/>
        </w:rPr>
        <w:t>w1n</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b1n</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w2n</w:t>
      </w:r>
      <w:r w:rsidRPr="000C7F00">
        <w:rPr>
          <w:rFonts w:ascii="Courier New" w:hAnsi="Courier New" w:cs="Courier New"/>
          <w:color w:val="666600"/>
          <w:sz w:val="20"/>
          <w:szCs w:val="20"/>
        </w:rPr>
        <w:t>,</w:t>
      </w:r>
      <w:r w:rsidRPr="000C7F00">
        <w:rPr>
          <w:rFonts w:ascii="Courier New" w:hAnsi="Courier New" w:cs="Courier New"/>
          <w:color w:val="000000"/>
          <w:sz w:val="20"/>
          <w:szCs w:val="20"/>
        </w:rPr>
        <w:t>b2n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train_acc_historyn</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val_acc_historyn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layer2</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lr_decay</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p>
    <w:p w14:paraId="75BF6087" w14:textId="01665B4E" w:rsidR="005A795A" w:rsidRPr="000C7F00" w:rsidRDefault="005A795A" w:rsidP="00730807">
      <w:pPr>
        <w:rPr>
          <w:noProof/>
          <w:sz w:val="20"/>
          <w:szCs w:val="20"/>
        </w:rPr>
      </w:pPr>
    </w:p>
    <w:p w14:paraId="000F8585" w14:textId="75AB5A09" w:rsidR="005A795A" w:rsidRDefault="00D37035" w:rsidP="00730807">
      <w:pPr>
        <w:rPr>
          <w:noProof/>
          <w:sz w:val="20"/>
          <w:szCs w:val="20"/>
        </w:rPr>
      </w:pPr>
      <w:r w:rsidRPr="000C7F00">
        <w:rPr>
          <w:noProof/>
          <w:sz w:val="20"/>
          <w:szCs w:val="20"/>
        </w:rPr>
        <w:drawing>
          <wp:anchor distT="0" distB="0" distL="114300" distR="114300" simplePos="0" relativeHeight="251660288" behindDoc="0" locked="0" layoutInCell="1" allowOverlap="1" wp14:anchorId="5F9F75DC" wp14:editId="77356EB2">
            <wp:simplePos x="0" y="0"/>
            <wp:positionH relativeFrom="page">
              <wp:align>left</wp:align>
            </wp:positionH>
            <wp:positionV relativeFrom="paragraph">
              <wp:posOffset>219710</wp:posOffset>
            </wp:positionV>
            <wp:extent cx="7547610" cy="1676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607" t="7668" r="9490" b="2569"/>
                    <a:stretch/>
                  </pic:blipFill>
                  <pic:spPr bwMode="auto">
                    <a:xfrm>
                      <a:off x="0" y="0"/>
                      <a:ext cx="754761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t>Training process shows oscillations be as we increase the hidden layers and nodes. But the overal accuracy has increased.</w:t>
      </w:r>
    </w:p>
    <w:p w14:paraId="49AA0241" w14:textId="77777777" w:rsidR="00D37035" w:rsidRPr="000C7F00" w:rsidRDefault="00D37035" w:rsidP="00730807">
      <w:pPr>
        <w:rPr>
          <w:noProof/>
          <w:sz w:val="20"/>
          <w:szCs w:val="20"/>
        </w:rPr>
      </w:pPr>
    </w:p>
    <w:p w14:paraId="096351E6" w14:textId="6D425A36" w:rsidR="005A795A" w:rsidRPr="000C7F00" w:rsidRDefault="005A795A" w:rsidP="005A795A">
      <w:pPr>
        <w:pStyle w:val="ListParagraph"/>
        <w:numPr>
          <w:ilvl w:val="0"/>
          <w:numId w:val="1"/>
        </w:numPr>
        <w:rPr>
          <w:sz w:val="20"/>
          <w:szCs w:val="20"/>
        </w:rPr>
      </w:pPr>
      <w:r w:rsidRPr="000C7F00">
        <w:rPr>
          <w:sz w:val="20"/>
          <w:szCs w:val="20"/>
        </w:rPr>
        <w:t>S</w:t>
      </w:r>
      <w:r w:rsidRPr="000C7F00">
        <w:rPr>
          <w:sz w:val="20"/>
          <w:szCs w:val="20"/>
        </w:rPr>
        <w:t>tochastic gradient descent</w:t>
      </w:r>
    </w:p>
    <w:p w14:paraId="18771CAC" w14:textId="0D0C3AD6" w:rsidR="005A795A" w:rsidRPr="000C7F00" w:rsidRDefault="005A795A" w:rsidP="005A795A">
      <w:pPr>
        <w:rPr>
          <w:sz w:val="20"/>
          <w:szCs w:val="20"/>
        </w:rPr>
      </w:pPr>
      <w:r w:rsidRPr="000C7F00">
        <w:rPr>
          <w:sz w:val="20"/>
          <w:szCs w:val="20"/>
        </w:rPr>
        <w:t>Running the 2 Layer Dense Neural Network with mini batching of batch size 500.</w:t>
      </w:r>
    </w:p>
    <w:p w14:paraId="2A13C406"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proofErr w:type="spellStart"/>
      <w:r w:rsidRPr="000C7F00">
        <w:rPr>
          <w:rFonts w:ascii="Courier New" w:hAnsi="Courier New" w:cs="Courier New"/>
          <w:color w:val="000000"/>
          <w:sz w:val="20"/>
          <w:szCs w:val="20"/>
        </w:rPr>
        <w:t>batch_size</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500</w:t>
      </w:r>
    </w:p>
    <w:p w14:paraId="5353E9E7"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6666"/>
          <w:sz w:val="20"/>
          <w:szCs w:val="20"/>
        </w:rPr>
        <w:t>200</w:t>
      </w:r>
    </w:p>
    <w:p w14:paraId="554126F2"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r w:rsidRPr="000C7F00">
        <w:rPr>
          <w:rFonts w:ascii="Courier New" w:hAnsi="Courier New" w:cs="Courier New"/>
          <w:color w:val="000000"/>
          <w:sz w:val="20"/>
          <w:szCs w:val="20"/>
        </w:rPr>
        <w:t>iterations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300</w:t>
      </w:r>
    </w:p>
    <w:p w14:paraId="3F7FFE8F"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proofErr w:type="spellStart"/>
      <w:r w:rsidRPr="000C7F00">
        <w:rPr>
          <w:rFonts w:ascii="Courier New" w:hAnsi="Courier New" w:cs="Courier New"/>
          <w:color w:val="000000"/>
          <w:sz w:val="20"/>
          <w:szCs w:val="20"/>
        </w:rPr>
        <w:t>lr</w:t>
      </w:r>
      <w:proofErr w:type="spellEnd"/>
      <w:r w:rsidRPr="000C7F00">
        <w:rPr>
          <w:rFonts w:ascii="Courier New" w:hAnsi="Courier New" w:cs="Courier New"/>
          <w:color w:val="000000"/>
          <w:sz w:val="20"/>
          <w:szCs w:val="20"/>
        </w:rPr>
        <w:t>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1.4e-2</w:t>
      </w:r>
    </w:p>
    <w:p w14:paraId="2C559C53"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proofErr w:type="spellStart"/>
      <w:r w:rsidRPr="000C7F00">
        <w:rPr>
          <w:rFonts w:ascii="Courier New" w:hAnsi="Courier New" w:cs="Courier New"/>
          <w:color w:val="000000"/>
          <w:sz w:val="20"/>
          <w:szCs w:val="20"/>
        </w:rPr>
        <w:t>lr_decay</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0.999</w:t>
      </w:r>
    </w:p>
    <w:p w14:paraId="6B5AF6F7"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r w:rsidRPr="000C7F00">
        <w:rPr>
          <w:rFonts w:ascii="Courier New" w:hAnsi="Courier New" w:cs="Courier New"/>
          <w:color w:val="000000"/>
          <w:sz w:val="20"/>
          <w:szCs w:val="20"/>
        </w:rPr>
        <w:t>reg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r w:rsidRPr="000C7F00">
        <w:rPr>
          <w:rFonts w:ascii="Courier New" w:hAnsi="Courier New" w:cs="Courier New"/>
          <w:color w:val="006666"/>
          <w:sz w:val="20"/>
          <w:szCs w:val="20"/>
        </w:rPr>
        <w:t>5e-6</w:t>
      </w:r>
    </w:p>
    <w:p w14:paraId="1BC14144"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r w:rsidRPr="000C7F00">
        <w:rPr>
          <w:rFonts w:ascii="Courier New" w:hAnsi="Courier New" w:cs="Courier New"/>
          <w:color w:val="000000"/>
          <w:sz w:val="20"/>
          <w:szCs w:val="20"/>
        </w:rPr>
        <w:t> </w:t>
      </w:r>
    </w:p>
    <w:p w14:paraId="5FF197F5" w14:textId="65C59DC0"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6653"/>
        <w:rPr>
          <w:rFonts w:ascii="Courier New" w:hAnsi="Courier New" w:cs="Courier New"/>
          <w:sz w:val="20"/>
          <w:szCs w:val="20"/>
        </w:rPr>
      </w:pPr>
      <w:r w:rsidRPr="000C7F00">
        <w:rPr>
          <w:rFonts w:ascii="Courier New" w:hAnsi="Courier New" w:cs="Courier New"/>
          <w:color w:val="000000"/>
          <w:sz w:val="20"/>
          <w:szCs w:val="20"/>
        </w:rPr>
        <w:t>w1m</w:t>
      </w:r>
      <w:r w:rsidRPr="000C7F00">
        <w:rPr>
          <w:rFonts w:ascii="Courier New" w:hAnsi="Courier New" w:cs="Courier New"/>
          <w:color w:val="666600"/>
          <w:sz w:val="20"/>
          <w:szCs w:val="20"/>
        </w:rPr>
        <w:t>,</w:t>
      </w:r>
      <w:r w:rsidRPr="000C7F00">
        <w:rPr>
          <w:rFonts w:ascii="Courier New" w:hAnsi="Courier New" w:cs="Courier New"/>
          <w:color w:val="000000"/>
          <w:sz w:val="20"/>
          <w:szCs w:val="20"/>
        </w:rPr>
        <w:t>b1m</w:t>
      </w:r>
      <w:r w:rsidRPr="000C7F00">
        <w:rPr>
          <w:rFonts w:ascii="Courier New" w:hAnsi="Courier New" w:cs="Courier New"/>
          <w:color w:val="666600"/>
          <w:sz w:val="20"/>
          <w:szCs w:val="20"/>
        </w:rPr>
        <w:t>,</w:t>
      </w:r>
      <w:r w:rsidRPr="000C7F00">
        <w:rPr>
          <w:rFonts w:ascii="Courier New" w:hAnsi="Courier New" w:cs="Courier New"/>
          <w:color w:val="000000"/>
          <w:sz w:val="20"/>
          <w:szCs w:val="20"/>
        </w:rPr>
        <w:t>w2m</w:t>
      </w:r>
      <w:r w:rsidRPr="000C7F00">
        <w:rPr>
          <w:rFonts w:ascii="Courier New" w:hAnsi="Courier New" w:cs="Courier New"/>
          <w:color w:val="666600"/>
          <w:sz w:val="20"/>
          <w:szCs w:val="20"/>
        </w:rPr>
        <w:t>,</w:t>
      </w:r>
      <w:r w:rsidRPr="000C7F00">
        <w:rPr>
          <w:rFonts w:ascii="Courier New" w:hAnsi="Courier New" w:cs="Courier New"/>
          <w:color w:val="000000"/>
          <w:sz w:val="20"/>
          <w:szCs w:val="20"/>
        </w:rPr>
        <w:t>b2m</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loss_historym</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loss_history_testm</w:t>
      </w:r>
      <w:r w:rsidRPr="000C7F00">
        <w:rPr>
          <w:rFonts w:ascii="Courier New" w:hAnsi="Courier New" w:cs="Courier New"/>
          <w:color w:val="666600"/>
          <w:sz w:val="20"/>
          <w:szCs w:val="20"/>
        </w:rPr>
        <w:t>,</w:t>
      </w:r>
      <w:r w:rsidRPr="000C7F00">
        <w:rPr>
          <w:rFonts w:ascii="Courier New" w:hAnsi="Courier New" w:cs="Courier New"/>
          <w:color w:val="000000"/>
          <w:sz w:val="20"/>
          <w:szCs w:val="20"/>
        </w:rPr>
        <w:t>train_acc_historym</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val_acc_historym</w:t>
      </w:r>
      <w:r w:rsidRPr="000C7F00">
        <w:rPr>
          <w:rFonts w:ascii="Courier New" w:hAnsi="Courier New" w:cs="Courier New"/>
          <w:color w:val="666600"/>
          <w:sz w:val="20"/>
          <w:szCs w:val="20"/>
        </w:rPr>
        <w:t>=</w:t>
      </w:r>
      <w:r w:rsidRPr="000C7F00">
        <w:rPr>
          <w:rFonts w:ascii="Courier New" w:hAnsi="Courier New" w:cs="Courier New"/>
          <w:color w:val="000000"/>
          <w:sz w:val="20"/>
          <w:szCs w:val="20"/>
        </w:rPr>
        <w:t>layer2</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y_trainn</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y_testn</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0000"/>
          <w:sz w:val="20"/>
          <w:szCs w:val="20"/>
        </w:rPr>
        <w:t>H</w:t>
      </w:r>
      <w:r w:rsidRPr="000C7F00">
        <w:rPr>
          <w:rFonts w:ascii="Courier New" w:hAnsi="Courier New" w:cs="Courier New"/>
          <w:color w:val="666600"/>
          <w:sz w:val="20"/>
          <w:szCs w:val="20"/>
        </w:rPr>
        <w:t>,</w:t>
      </w:r>
      <w:r w:rsidRPr="000C7F00">
        <w:rPr>
          <w:rFonts w:ascii="Courier New" w:hAnsi="Courier New" w:cs="Courier New"/>
          <w:color w:val="000000"/>
          <w:sz w:val="20"/>
          <w:szCs w:val="20"/>
        </w:rPr>
        <w:t>K</w:t>
      </w:r>
      <w:r w:rsidRPr="000C7F00">
        <w:rPr>
          <w:rFonts w:ascii="Courier New" w:hAnsi="Courier New" w:cs="Courier New"/>
          <w:color w:val="666600"/>
          <w:sz w:val="20"/>
          <w:szCs w:val="20"/>
        </w:rPr>
        <w:t>,</w:t>
      </w:r>
      <w:r w:rsidRPr="000C7F00">
        <w:rPr>
          <w:rFonts w:ascii="Courier New" w:hAnsi="Courier New" w:cs="Courier New"/>
          <w:color w:val="660066"/>
          <w:sz w:val="20"/>
          <w:szCs w:val="20"/>
        </w:rPr>
        <w:t>Din</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w:t>
      </w:r>
      <w:r w:rsidRPr="000C7F00">
        <w:rPr>
          <w:rFonts w:ascii="Courier New" w:hAnsi="Courier New" w:cs="Courier New"/>
          <w:color w:val="666600"/>
          <w:sz w:val="20"/>
          <w:szCs w:val="20"/>
        </w:rPr>
        <w:t>,</w:t>
      </w:r>
      <w:r w:rsidRPr="000C7F00">
        <w:rPr>
          <w:rFonts w:ascii="Courier New" w:hAnsi="Courier New" w:cs="Courier New"/>
          <w:color w:val="000000"/>
          <w:sz w:val="20"/>
          <w:szCs w:val="20"/>
        </w:rPr>
        <w:t>lr_decay</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reg</w:t>
      </w:r>
      <w:r w:rsidRPr="000C7F00">
        <w:rPr>
          <w:rFonts w:ascii="Courier New" w:hAnsi="Courier New" w:cs="Courier New"/>
          <w:color w:val="666600"/>
          <w:sz w:val="20"/>
          <w:szCs w:val="20"/>
        </w:rPr>
        <w:t>)</w:t>
      </w:r>
    </w:p>
    <w:p w14:paraId="2E581E9F" w14:textId="77777777" w:rsidR="005A795A" w:rsidRPr="000C7F00" w:rsidRDefault="005A795A" w:rsidP="005A795A">
      <w:pPr>
        <w:rPr>
          <w:noProof/>
          <w:sz w:val="20"/>
          <w:szCs w:val="20"/>
        </w:rPr>
      </w:pPr>
    </w:p>
    <w:p w14:paraId="008F9BF5" w14:textId="2ABE84CB" w:rsidR="005A795A" w:rsidRDefault="005A795A" w:rsidP="005A795A">
      <w:pPr>
        <w:rPr>
          <w:noProof/>
          <w:sz w:val="20"/>
          <w:szCs w:val="20"/>
        </w:rPr>
      </w:pPr>
      <w:r w:rsidRPr="000C7F00">
        <w:rPr>
          <w:noProof/>
          <w:sz w:val="20"/>
          <w:szCs w:val="20"/>
        </w:rPr>
        <w:lastRenderedPageBreak/>
        <w:drawing>
          <wp:anchor distT="0" distB="0" distL="114300" distR="114300" simplePos="0" relativeHeight="251661312" behindDoc="0" locked="0" layoutInCell="1" allowOverlap="1" wp14:anchorId="30EB1491" wp14:editId="040AE61D">
            <wp:simplePos x="0" y="0"/>
            <wp:positionH relativeFrom="page">
              <wp:align>right</wp:align>
            </wp:positionH>
            <wp:positionV relativeFrom="paragraph">
              <wp:posOffset>264219</wp:posOffset>
            </wp:positionV>
            <wp:extent cx="7526655" cy="16516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9491" t="8298" r="9142" b="2446"/>
                    <a:stretch/>
                  </pic:blipFill>
                  <pic:spPr bwMode="auto">
                    <a:xfrm>
                      <a:off x="0" y="0"/>
                      <a:ext cx="7526655" cy="1651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C7F00">
        <w:rPr>
          <w:noProof/>
          <w:sz w:val="20"/>
          <w:szCs w:val="20"/>
        </w:rPr>
        <w:t>Comparison of gradient descent with and without mini batching</w:t>
      </w:r>
      <w:r w:rsidR="001D2C50">
        <w:rPr>
          <w:noProof/>
          <w:sz w:val="20"/>
          <w:szCs w:val="20"/>
        </w:rPr>
        <w:t>.</w:t>
      </w:r>
    </w:p>
    <w:p w14:paraId="69F924D4" w14:textId="5D0A4623" w:rsidR="001D2C50" w:rsidRPr="000C7F00" w:rsidRDefault="001D2C50" w:rsidP="005A795A">
      <w:pPr>
        <w:rPr>
          <w:noProof/>
          <w:sz w:val="20"/>
          <w:szCs w:val="20"/>
        </w:rPr>
      </w:pPr>
      <w:r>
        <w:rPr>
          <w:noProof/>
          <w:sz w:val="20"/>
          <w:szCs w:val="20"/>
        </w:rPr>
        <w:t xml:space="preserve">As we can observe with mini stochastic gradient descent training process shows huge oscilations in loss and accuracy functions. This is due to random </w:t>
      </w:r>
      <w:r w:rsidR="00B55208">
        <w:rPr>
          <w:noProof/>
          <w:sz w:val="20"/>
          <w:szCs w:val="20"/>
        </w:rPr>
        <w:t>selection of data from mini batches. But the algorithm becomes fast. Eventhough the training process is oscillating, the overall is sufficiently similar to the gradient discent without minibatching. So it is a good tradeoff.</w:t>
      </w:r>
    </w:p>
    <w:p w14:paraId="31C1AEC1" w14:textId="2F107AA7" w:rsidR="005A795A" w:rsidRPr="000C7F00" w:rsidRDefault="005A795A" w:rsidP="005A795A">
      <w:pPr>
        <w:pStyle w:val="ListParagraph"/>
        <w:numPr>
          <w:ilvl w:val="0"/>
          <w:numId w:val="1"/>
        </w:numPr>
        <w:rPr>
          <w:sz w:val="20"/>
          <w:szCs w:val="20"/>
        </w:rPr>
      </w:pPr>
      <w:r w:rsidRPr="000C7F00">
        <w:rPr>
          <w:sz w:val="20"/>
          <w:szCs w:val="20"/>
        </w:rPr>
        <w:t>CNN</w:t>
      </w:r>
    </w:p>
    <w:p w14:paraId="263E24B9" w14:textId="70443E7B" w:rsidR="005A795A" w:rsidRPr="000C7F00" w:rsidRDefault="005A795A" w:rsidP="005A795A">
      <w:pPr>
        <w:rPr>
          <w:sz w:val="20"/>
          <w:szCs w:val="20"/>
        </w:rPr>
      </w:pPr>
      <w:r w:rsidRPr="000C7F00">
        <w:rPr>
          <w:sz w:val="20"/>
          <w:szCs w:val="20"/>
        </w:rPr>
        <w:t>Preprocessing data without normalization of pixels and without reshaping the images.</w:t>
      </w:r>
    </w:p>
    <w:p w14:paraId="12F0C0D9"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1133449"/>
        <w:rPr>
          <w:rFonts w:ascii="Courier New" w:hAnsi="Courier New" w:cs="Courier New"/>
          <w:sz w:val="20"/>
          <w:szCs w:val="20"/>
        </w:rPr>
      </w:pPr>
      <w:r w:rsidRPr="000C7F00">
        <w:rPr>
          <w:rFonts w:ascii="Courier New" w:hAnsi="Courier New" w:cs="Courier New"/>
          <w:color w:val="000000"/>
          <w:sz w:val="20"/>
          <w:szCs w:val="20"/>
        </w:rPr>
        <w:t>x_trainc</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y_trainc</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x_testc</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y_testc</w:t>
      </w:r>
      <w:r w:rsidRPr="000C7F00">
        <w:rPr>
          <w:rFonts w:ascii="Courier New" w:hAnsi="Courier New" w:cs="Courier New"/>
          <w:color w:val="666600"/>
          <w:sz w:val="20"/>
          <w:szCs w:val="20"/>
        </w:rPr>
        <w:t>=</w:t>
      </w:r>
      <w:r w:rsidRPr="000C7F00">
        <w:rPr>
          <w:rFonts w:ascii="Courier New" w:hAnsi="Courier New" w:cs="Courier New"/>
          <w:color w:val="000000"/>
          <w:sz w:val="20"/>
          <w:szCs w:val="20"/>
        </w:rPr>
        <w:t>preproc</w:t>
      </w:r>
      <w:r w:rsidRPr="000C7F00">
        <w:rPr>
          <w:rFonts w:ascii="Courier New" w:hAnsi="Courier New" w:cs="Courier New"/>
          <w:color w:val="666600"/>
          <w:sz w:val="20"/>
          <w:szCs w:val="20"/>
        </w:rPr>
        <w:t>(</w:t>
      </w:r>
      <w:r w:rsidRPr="000C7F00">
        <w:rPr>
          <w:rFonts w:ascii="Courier New" w:hAnsi="Courier New" w:cs="Courier New"/>
          <w:color w:val="000000"/>
          <w:sz w:val="20"/>
          <w:szCs w:val="20"/>
        </w:rPr>
        <w:t>norm</w:t>
      </w:r>
      <w:r w:rsidRPr="000C7F00">
        <w:rPr>
          <w:rFonts w:ascii="Courier New" w:hAnsi="Courier New" w:cs="Courier New"/>
          <w:color w:val="666600"/>
          <w:sz w:val="20"/>
          <w:szCs w:val="20"/>
        </w:rPr>
        <w:t>=</w:t>
      </w:r>
      <w:r w:rsidRPr="000C7F00">
        <w:rPr>
          <w:rFonts w:ascii="Courier New" w:hAnsi="Courier New" w:cs="Courier New"/>
          <w:color w:val="000088"/>
          <w:sz w:val="20"/>
          <w:szCs w:val="20"/>
        </w:rPr>
        <w:t>False</w:t>
      </w:r>
      <w:r w:rsidRPr="000C7F00">
        <w:rPr>
          <w:rFonts w:ascii="Courier New" w:hAnsi="Courier New" w:cs="Courier New"/>
          <w:color w:val="666600"/>
          <w:sz w:val="20"/>
          <w:szCs w:val="20"/>
        </w:rPr>
        <w:t>,</w:t>
      </w:r>
      <w:r w:rsidRPr="000C7F00">
        <w:rPr>
          <w:rFonts w:ascii="Courier New" w:hAnsi="Courier New" w:cs="Courier New"/>
          <w:color w:val="000000"/>
          <w:sz w:val="20"/>
          <w:szCs w:val="20"/>
        </w:rPr>
        <w:t>reshape</w:t>
      </w:r>
      <w:r w:rsidRPr="000C7F00">
        <w:rPr>
          <w:rFonts w:ascii="Courier New" w:hAnsi="Courier New" w:cs="Courier New"/>
          <w:color w:val="666600"/>
          <w:sz w:val="20"/>
          <w:szCs w:val="20"/>
        </w:rPr>
        <w:t>=</w:t>
      </w:r>
      <w:r w:rsidRPr="000C7F00">
        <w:rPr>
          <w:rFonts w:ascii="Courier New" w:hAnsi="Courier New" w:cs="Courier New"/>
          <w:color w:val="000088"/>
          <w:sz w:val="20"/>
          <w:szCs w:val="20"/>
        </w:rPr>
        <w:t>False</w:t>
      </w:r>
      <w:r w:rsidRPr="000C7F00">
        <w:rPr>
          <w:rFonts w:ascii="Courier New" w:hAnsi="Courier New" w:cs="Courier New"/>
          <w:color w:val="666600"/>
          <w:sz w:val="20"/>
          <w:szCs w:val="20"/>
        </w:rPr>
        <w:t>)</w:t>
      </w:r>
    </w:p>
    <w:p w14:paraId="051DE11C" w14:textId="77777777" w:rsidR="005A795A" w:rsidRPr="000C7F00" w:rsidRDefault="005A795A" w:rsidP="005A795A">
      <w:pPr>
        <w:rPr>
          <w:sz w:val="20"/>
          <w:szCs w:val="20"/>
        </w:rPr>
      </w:pPr>
    </w:p>
    <w:p w14:paraId="0EA49838" w14:textId="4578283C" w:rsidR="005A795A" w:rsidRPr="000C7F00" w:rsidRDefault="005A795A" w:rsidP="005A795A">
      <w:pPr>
        <w:rPr>
          <w:sz w:val="20"/>
          <w:szCs w:val="20"/>
        </w:rPr>
      </w:pPr>
      <w:r w:rsidRPr="000C7F00">
        <w:rPr>
          <w:sz w:val="20"/>
          <w:szCs w:val="20"/>
        </w:rPr>
        <w:t xml:space="preserve">CNN coded using </w:t>
      </w:r>
      <w:r w:rsidRPr="000C7F00">
        <w:rPr>
          <w:sz w:val="20"/>
          <w:szCs w:val="20"/>
        </w:rPr>
        <w:t>Keras.models.Sequential</w:t>
      </w:r>
      <w:r w:rsidRPr="000C7F00">
        <w:rPr>
          <w:sz w:val="20"/>
          <w:szCs w:val="20"/>
        </w:rPr>
        <w:t>.</w:t>
      </w:r>
    </w:p>
    <w:p w14:paraId="003FEEF7"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model </w:t>
      </w:r>
      <w:r w:rsidRPr="000C7F00">
        <w:rPr>
          <w:rFonts w:ascii="Courier New" w:hAnsi="Courier New" w:cs="Courier New"/>
          <w:color w:val="666600"/>
          <w:sz w:val="20"/>
          <w:szCs w:val="20"/>
        </w:rPr>
        <w:t>=</w:t>
      </w:r>
      <w:r w:rsidRPr="000C7F00">
        <w:rPr>
          <w:rFonts w:ascii="Courier New" w:hAnsi="Courier New" w:cs="Courier New"/>
          <w:color w:val="000000"/>
          <w:sz w:val="20"/>
          <w:szCs w:val="20"/>
        </w:rPr>
        <w:t> </w:t>
      </w:r>
      <w:proofErr w:type="spellStart"/>
      <w:r w:rsidRPr="000C7F00">
        <w:rPr>
          <w:rFonts w:ascii="Courier New" w:hAnsi="Courier New" w:cs="Courier New"/>
          <w:color w:val="000000"/>
          <w:sz w:val="20"/>
          <w:szCs w:val="20"/>
        </w:rPr>
        <w:t>models</w:t>
      </w:r>
      <w:r w:rsidRPr="000C7F00">
        <w:rPr>
          <w:rFonts w:ascii="Courier New" w:hAnsi="Courier New" w:cs="Courier New"/>
          <w:color w:val="666600"/>
          <w:sz w:val="20"/>
          <w:szCs w:val="20"/>
        </w:rPr>
        <w:t>.</w:t>
      </w:r>
      <w:r w:rsidRPr="000C7F00">
        <w:rPr>
          <w:rFonts w:ascii="Courier New" w:hAnsi="Courier New" w:cs="Courier New"/>
          <w:color w:val="660066"/>
          <w:sz w:val="20"/>
          <w:szCs w:val="20"/>
        </w:rPr>
        <w:t>Sequential</w:t>
      </w:r>
      <w:proofErr w:type="spellEnd"/>
      <w:r w:rsidRPr="000C7F00">
        <w:rPr>
          <w:rFonts w:ascii="Courier New" w:hAnsi="Courier New" w:cs="Courier New"/>
          <w:color w:val="666600"/>
          <w:sz w:val="20"/>
          <w:szCs w:val="20"/>
        </w:rPr>
        <w:t>()</w:t>
      </w:r>
    </w:p>
    <w:p w14:paraId="2FBF330D"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 </w:t>
      </w:r>
    </w:p>
    <w:p w14:paraId="551651D7"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Conv2D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32</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0000"/>
          <w:sz w:val="20"/>
          <w:szCs w:val="20"/>
        </w:rPr>
        <w:t>activation</w:t>
      </w:r>
      <w:r w:rsidRPr="000C7F00">
        <w:rPr>
          <w:rFonts w:ascii="Courier New" w:hAnsi="Courier New" w:cs="Courier New"/>
          <w:color w:val="666600"/>
          <w:sz w:val="20"/>
          <w:szCs w:val="20"/>
        </w:rPr>
        <w:t>=</w:t>
      </w:r>
      <w:r w:rsidRPr="000C7F00">
        <w:rPr>
          <w:rFonts w:ascii="Courier New" w:hAnsi="Courier New" w:cs="Courier New"/>
          <w:color w:val="008800"/>
          <w:sz w:val="20"/>
          <w:szCs w:val="20"/>
        </w:rPr>
        <w:t>'relu'</w:t>
      </w:r>
      <w:r w:rsidRPr="000C7F00">
        <w:rPr>
          <w:rFonts w:ascii="Courier New" w:hAnsi="Courier New" w:cs="Courier New"/>
          <w:color w:val="666600"/>
          <w:sz w:val="20"/>
          <w:szCs w:val="20"/>
        </w:rPr>
        <w:t>,</w:t>
      </w:r>
      <w:r w:rsidRPr="000C7F00">
        <w:rPr>
          <w:rFonts w:ascii="Courier New" w:hAnsi="Courier New" w:cs="Courier New"/>
          <w:color w:val="000000"/>
          <w:sz w:val="20"/>
          <w:szCs w:val="20"/>
        </w:rPr>
        <w:t>input_shape</w:t>
      </w:r>
      <w:r w:rsidRPr="000C7F00">
        <w:rPr>
          <w:rFonts w:ascii="Courier New" w:hAnsi="Courier New" w:cs="Courier New"/>
          <w:color w:val="666600"/>
          <w:sz w:val="20"/>
          <w:szCs w:val="20"/>
        </w:rPr>
        <w:t>=(</w:t>
      </w:r>
      <w:r w:rsidRPr="000C7F00">
        <w:rPr>
          <w:rFonts w:ascii="Courier New" w:hAnsi="Courier New" w:cs="Courier New"/>
          <w:color w:val="006666"/>
          <w:sz w:val="20"/>
          <w:szCs w:val="20"/>
        </w:rPr>
        <w:t>32</w:t>
      </w:r>
      <w:r w:rsidRPr="000C7F00">
        <w:rPr>
          <w:rFonts w:ascii="Courier New" w:hAnsi="Courier New" w:cs="Courier New"/>
          <w:color w:val="666600"/>
          <w:sz w:val="20"/>
          <w:szCs w:val="20"/>
        </w:rPr>
        <w:t>,</w:t>
      </w:r>
      <w:r w:rsidRPr="000C7F00">
        <w:rPr>
          <w:rFonts w:ascii="Courier New" w:hAnsi="Courier New" w:cs="Courier New"/>
          <w:color w:val="006666"/>
          <w:sz w:val="20"/>
          <w:szCs w:val="20"/>
        </w:rPr>
        <w:t>32</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p>
    <w:p w14:paraId="544E7E58"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MaxPool2D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p>
    <w:p w14:paraId="6251DC9E"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Conv2D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64</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0000"/>
          <w:sz w:val="20"/>
          <w:szCs w:val="20"/>
        </w:rPr>
        <w:t>activation</w:t>
      </w:r>
      <w:r w:rsidRPr="000C7F00">
        <w:rPr>
          <w:rFonts w:ascii="Courier New" w:hAnsi="Courier New" w:cs="Courier New"/>
          <w:color w:val="666600"/>
          <w:sz w:val="20"/>
          <w:szCs w:val="20"/>
        </w:rPr>
        <w:t>=</w:t>
      </w:r>
      <w:r w:rsidRPr="000C7F00">
        <w:rPr>
          <w:rFonts w:ascii="Courier New" w:hAnsi="Courier New" w:cs="Courier New"/>
          <w:color w:val="008800"/>
          <w:sz w:val="20"/>
          <w:szCs w:val="20"/>
        </w:rPr>
        <w:t>'</w:t>
      </w:r>
      <w:proofErr w:type="spellStart"/>
      <w:r w:rsidRPr="000C7F00">
        <w:rPr>
          <w:rFonts w:ascii="Courier New" w:hAnsi="Courier New" w:cs="Courier New"/>
          <w:color w:val="008800"/>
          <w:sz w:val="20"/>
          <w:szCs w:val="20"/>
        </w:rPr>
        <w:t>relu</w:t>
      </w:r>
      <w:proofErr w:type="spellEnd"/>
      <w:r w:rsidRPr="000C7F00">
        <w:rPr>
          <w:rFonts w:ascii="Courier New" w:hAnsi="Courier New" w:cs="Courier New"/>
          <w:color w:val="008800"/>
          <w:sz w:val="20"/>
          <w:szCs w:val="20"/>
        </w:rPr>
        <w:t>'</w:t>
      </w:r>
      <w:r w:rsidRPr="000C7F00">
        <w:rPr>
          <w:rFonts w:ascii="Courier New" w:hAnsi="Courier New" w:cs="Courier New"/>
          <w:color w:val="666600"/>
          <w:sz w:val="20"/>
          <w:szCs w:val="20"/>
        </w:rPr>
        <w:t>))</w:t>
      </w:r>
    </w:p>
    <w:p w14:paraId="798993C1"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MaxPool2D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p>
    <w:p w14:paraId="2DF644B5"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Conv2D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64</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6666"/>
          <w:sz w:val="20"/>
          <w:szCs w:val="20"/>
        </w:rPr>
        <w:t>3</w:t>
      </w:r>
      <w:r w:rsidRPr="000C7F00">
        <w:rPr>
          <w:rFonts w:ascii="Courier New" w:hAnsi="Courier New" w:cs="Courier New"/>
          <w:color w:val="666600"/>
          <w:sz w:val="20"/>
          <w:szCs w:val="20"/>
        </w:rPr>
        <w:t>),</w:t>
      </w:r>
      <w:r w:rsidRPr="000C7F00">
        <w:rPr>
          <w:rFonts w:ascii="Courier New" w:hAnsi="Courier New" w:cs="Courier New"/>
          <w:color w:val="000000"/>
          <w:sz w:val="20"/>
          <w:szCs w:val="20"/>
        </w:rPr>
        <w:t>activation</w:t>
      </w:r>
      <w:r w:rsidRPr="000C7F00">
        <w:rPr>
          <w:rFonts w:ascii="Courier New" w:hAnsi="Courier New" w:cs="Courier New"/>
          <w:color w:val="666600"/>
          <w:sz w:val="20"/>
          <w:szCs w:val="20"/>
        </w:rPr>
        <w:t>=</w:t>
      </w:r>
      <w:r w:rsidRPr="000C7F00">
        <w:rPr>
          <w:rFonts w:ascii="Courier New" w:hAnsi="Courier New" w:cs="Courier New"/>
          <w:color w:val="008800"/>
          <w:sz w:val="20"/>
          <w:szCs w:val="20"/>
        </w:rPr>
        <w:t>'</w:t>
      </w:r>
      <w:proofErr w:type="spellStart"/>
      <w:r w:rsidRPr="000C7F00">
        <w:rPr>
          <w:rFonts w:ascii="Courier New" w:hAnsi="Courier New" w:cs="Courier New"/>
          <w:color w:val="008800"/>
          <w:sz w:val="20"/>
          <w:szCs w:val="20"/>
        </w:rPr>
        <w:t>relu</w:t>
      </w:r>
      <w:proofErr w:type="spellEnd"/>
      <w:r w:rsidRPr="000C7F00">
        <w:rPr>
          <w:rFonts w:ascii="Courier New" w:hAnsi="Courier New" w:cs="Courier New"/>
          <w:color w:val="008800"/>
          <w:sz w:val="20"/>
          <w:szCs w:val="20"/>
        </w:rPr>
        <w:t>'</w:t>
      </w:r>
      <w:r w:rsidRPr="000C7F00">
        <w:rPr>
          <w:rFonts w:ascii="Courier New" w:hAnsi="Courier New" w:cs="Courier New"/>
          <w:color w:val="666600"/>
          <w:sz w:val="20"/>
          <w:szCs w:val="20"/>
        </w:rPr>
        <w:t>))</w:t>
      </w:r>
    </w:p>
    <w:p w14:paraId="5BB69551"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MaxPool2D</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r w:rsidRPr="000C7F00">
        <w:rPr>
          <w:rFonts w:ascii="Courier New" w:hAnsi="Courier New" w:cs="Courier New"/>
          <w:color w:val="006666"/>
          <w:sz w:val="20"/>
          <w:szCs w:val="20"/>
        </w:rPr>
        <w:t>2</w:t>
      </w:r>
      <w:r w:rsidRPr="000C7F00">
        <w:rPr>
          <w:rFonts w:ascii="Courier New" w:hAnsi="Courier New" w:cs="Courier New"/>
          <w:color w:val="666600"/>
          <w:sz w:val="20"/>
          <w:szCs w:val="20"/>
        </w:rPr>
        <w:t>)))</w:t>
      </w:r>
    </w:p>
    <w:p w14:paraId="068B1BCC"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Flatten</w:t>
      </w:r>
      <w:proofErr w:type="spellEnd"/>
      <w:r w:rsidRPr="000C7F00">
        <w:rPr>
          <w:rFonts w:ascii="Courier New" w:hAnsi="Courier New" w:cs="Courier New"/>
          <w:color w:val="666600"/>
          <w:sz w:val="20"/>
          <w:szCs w:val="20"/>
        </w:rPr>
        <w:t>())</w:t>
      </w:r>
    </w:p>
    <w:p w14:paraId="21B60CA5"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Dense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64</w:t>
      </w:r>
      <w:r w:rsidRPr="000C7F00">
        <w:rPr>
          <w:rFonts w:ascii="Courier New" w:hAnsi="Courier New" w:cs="Courier New"/>
          <w:color w:val="666600"/>
          <w:sz w:val="20"/>
          <w:szCs w:val="20"/>
        </w:rPr>
        <w:t>,</w:t>
      </w:r>
      <w:r w:rsidRPr="000C7F00">
        <w:rPr>
          <w:rFonts w:ascii="Courier New" w:hAnsi="Courier New" w:cs="Courier New"/>
          <w:color w:val="000000"/>
          <w:sz w:val="20"/>
          <w:szCs w:val="20"/>
        </w:rPr>
        <w:t>activation</w:t>
      </w:r>
      <w:r w:rsidRPr="000C7F00">
        <w:rPr>
          <w:rFonts w:ascii="Courier New" w:hAnsi="Courier New" w:cs="Courier New"/>
          <w:color w:val="666600"/>
          <w:sz w:val="20"/>
          <w:szCs w:val="20"/>
        </w:rPr>
        <w:t>=</w:t>
      </w:r>
      <w:r w:rsidRPr="000C7F00">
        <w:rPr>
          <w:rFonts w:ascii="Courier New" w:hAnsi="Courier New" w:cs="Courier New"/>
          <w:color w:val="008800"/>
          <w:sz w:val="20"/>
          <w:szCs w:val="20"/>
        </w:rPr>
        <w:t>'</w:t>
      </w:r>
      <w:proofErr w:type="spellStart"/>
      <w:r w:rsidRPr="000C7F00">
        <w:rPr>
          <w:rFonts w:ascii="Courier New" w:hAnsi="Courier New" w:cs="Courier New"/>
          <w:color w:val="008800"/>
          <w:sz w:val="20"/>
          <w:szCs w:val="20"/>
        </w:rPr>
        <w:t>relu</w:t>
      </w:r>
      <w:proofErr w:type="spellEnd"/>
      <w:r w:rsidRPr="000C7F00">
        <w:rPr>
          <w:rFonts w:ascii="Courier New" w:hAnsi="Courier New" w:cs="Courier New"/>
          <w:color w:val="008800"/>
          <w:sz w:val="20"/>
          <w:szCs w:val="20"/>
        </w:rPr>
        <w:t>'</w:t>
      </w:r>
      <w:r w:rsidRPr="000C7F00">
        <w:rPr>
          <w:rFonts w:ascii="Courier New" w:hAnsi="Courier New" w:cs="Courier New"/>
          <w:color w:val="666600"/>
          <w:sz w:val="20"/>
          <w:szCs w:val="20"/>
        </w:rPr>
        <w:t>))</w:t>
      </w:r>
    </w:p>
    <w:p w14:paraId="600FDDDF"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88"/>
          <w:sz w:val="20"/>
          <w:szCs w:val="20"/>
        </w:rPr>
        <w:t>add</w:t>
      </w:r>
      <w:proofErr w:type="spellEnd"/>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layers</w:t>
      </w:r>
      <w:r w:rsidRPr="000C7F00">
        <w:rPr>
          <w:rFonts w:ascii="Courier New" w:hAnsi="Courier New" w:cs="Courier New"/>
          <w:color w:val="666600"/>
          <w:sz w:val="20"/>
          <w:szCs w:val="20"/>
        </w:rPr>
        <w:t>.</w:t>
      </w:r>
      <w:r w:rsidRPr="000C7F00">
        <w:rPr>
          <w:rFonts w:ascii="Courier New" w:hAnsi="Courier New" w:cs="Courier New"/>
          <w:color w:val="660066"/>
          <w:sz w:val="20"/>
          <w:szCs w:val="20"/>
        </w:rPr>
        <w:t>Dense</w:t>
      </w:r>
      <w:proofErr w:type="spellEnd"/>
      <w:r w:rsidRPr="000C7F00">
        <w:rPr>
          <w:rFonts w:ascii="Courier New" w:hAnsi="Courier New" w:cs="Courier New"/>
          <w:color w:val="666600"/>
          <w:sz w:val="20"/>
          <w:szCs w:val="20"/>
        </w:rPr>
        <w:t>(</w:t>
      </w:r>
      <w:r w:rsidRPr="000C7F00">
        <w:rPr>
          <w:rFonts w:ascii="Courier New" w:hAnsi="Courier New" w:cs="Courier New"/>
          <w:color w:val="006666"/>
          <w:sz w:val="20"/>
          <w:szCs w:val="20"/>
        </w:rPr>
        <w:t>10</w:t>
      </w:r>
      <w:r w:rsidRPr="000C7F00">
        <w:rPr>
          <w:rFonts w:ascii="Courier New" w:hAnsi="Courier New" w:cs="Courier New"/>
          <w:color w:val="666600"/>
          <w:sz w:val="20"/>
          <w:szCs w:val="20"/>
        </w:rPr>
        <w:t>))</w:t>
      </w:r>
    </w:p>
    <w:p w14:paraId="5BBF9C3C"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 </w:t>
      </w:r>
    </w:p>
    <w:p w14:paraId="60D99D09"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00"/>
          <w:sz w:val="20"/>
          <w:szCs w:val="20"/>
        </w:rPr>
        <w:t>summary</w:t>
      </w:r>
      <w:proofErr w:type="spellEnd"/>
      <w:r w:rsidRPr="000C7F00">
        <w:rPr>
          <w:rFonts w:ascii="Courier New" w:hAnsi="Courier New" w:cs="Courier New"/>
          <w:color w:val="666600"/>
          <w:sz w:val="20"/>
          <w:szCs w:val="20"/>
        </w:rPr>
        <w:t>()</w:t>
      </w:r>
    </w:p>
    <w:p w14:paraId="176A4A0C"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 </w:t>
      </w:r>
    </w:p>
    <w:p w14:paraId="63A777CA"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00"/>
          <w:sz w:val="20"/>
          <w:szCs w:val="20"/>
        </w:rPr>
        <w:t>compile</w:t>
      </w:r>
      <w:r w:rsidRPr="000C7F00">
        <w:rPr>
          <w:rFonts w:ascii="Courier New" w:hAnsi="Courier New" w:cs="Courier New"/>
          <w:color w:val="666600"/>
          <w:sz w:val="20"/>
          <w:szCs w:val="20"/>
        </w:rPr>
        <w:t>(</w:t>
      </w:r>
      <w:r w:rsidRPr="000C7F00">
        <w:rPr>
          <w:rFonts w:ascii="Courier New" w:hAnsi="Courier New" w:cs="Courier New"/>
          <w:color w:val="000000"/>
          <w:sz w:val="20"/>
          <w:szCs w:val="20"/>
        </w:rPr>
        <w:t>optimizer</w:t>
      </w:r>
      <w:r w:rsidRPr="000C7F00">
        <w:rPr>
          <w:rFonts w:ascii="Courier New" w:hAnsi="Courier New" w:cs="Courier New"/>
          <w:color w:val="666600"/>
          <w:sz w:val="20"/>
          <w:szCs w:val="20"/>
        </w:rPr>
        <w:t>=</w:t>
      </w:r>
      <w:r w:rsidRPr="000C7F00">
        <w:rPr>
          <w:rFonts w:ascii="Courier New" w:hAnsi="Courier New" w:cs="Courier New"/>
          <w:color w:val="008800"/>
          <w:sz w:val="20"/>
          <w:szCs w:val="20"/>
        </w:rPr>
        <w:t>'adam'</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w:t>
      </w:r>
      <w:r w:rsidRPr="000C7F00">
        <w:rPr>
          <w:rFonts w:ascii="Courier New" w:hAnsi="Courier New" w:cs="Courier New"/>
          <w:color w:val="666600"/>
          <w:sz w:val="20"/>
          <w:szCs w:val="20"/>
        </w:rPr>
        <w:t>=</w:t>
      </w:r>
      <w:r w:rsidRPr="000C7F00">
        <w:rPr>
          <w:rFonts w:ascii="Courier New" w:hAnsi="Courier New" w:cs="Courier New"/>
          <w:color w:val="000000"/>
          <w:sz w:val="20"/>
          <w:szCs w:val="20"/>
        </w:rPr>
        <w:t>tf</w:t>
      </w:r>
      <w:r w:rsidRPr="000C7F00">
        <w:rPr>
          <w:rFonts w:ascii="Courier New" w:hAnsi="Courier New" w:cs="Courier New"/>
          <w:color w:val="666600"/>
          <w:sz w:val="20"/>
          <w:szCs w:val="20"/>
        </w:rPr>
        <w:t>.</w:t>
      </w:r>
      <w:r w:rsidRPr="000C7F00">
        <w:rPr>
          <w:rFonts w:ascii="Courier New" w:hAnsi="Courier New" w:cs="Courier New"/>
          <w:color w:val="000000"/>
          <w:sz w:val="20"/>
          <w:szCs w:val="20"/>
        </w:rPr>
        <w:t>keras</w:t>
      </w:r>
      <w:r w:rsidRPr="000C7F00">
        <w:rPr>
          <w:rFonts w:ascii="Courier New" w:hAnsi="Courier New" w:cs="Courier New"/>
          <w:color w:val="666600"/>
          <w:sz w:val="20"/>
          <w:szCs w:val="20"/>
        </w:rPr>
        <w:t>.</w:t>
      </w:r>
      <w:r w:rsidRPr="000C7F00">
        <w:rPr>
          <w:rFonts w:ascii="Courier New" w:hAnsi="Courier New" w:cs="Courier New"/>
          <w:color w:val="000000"/>
          <w:sz w:val="20"/>
          <w:szCs w:val="20"/>
        </w:rPr>
        <w:t>losses</w:t>
      </w:r>
      <w:r w:rsidRPr="000C7F00">
        <w:rPr>
          <w:rFonts w:ascii="Courier New" w:hAnsi="Courier New" w:cs="Courier New"/>
          <w:color w:val="666600"/>
          <w:sz w:val="20"/>
          <w:szCs w:val="20"/>
        </w:rPr>
        <w:t>.</w:t>
      </w:r>
      <w:r w:rsidRPr="000C7F00">
        <w:rPr>
          <w:rFonts w:ascii="Courier New" w:hAnsi="Courier New" w:cs="Courier New"/>
          <w:color w:val="660066"/>
          <w:sz w:val="20"/>
          <w:szCs w:val="20"/>
        </w:rPr>
        <w:t>CategoricalCrossentropy</w:t>
      </w:r>
      <w:r w:rsidRPr="000C7F00">
        <w:rPr>
          <w:rFonts w:ascii="Courier New" w:hAnsi="Courier New" w:cs="Courier New"/>
          <w:color w:val="666600"/>
          <w:sz w:val="20"/>
          <w:szCs w:val="20"/>
        </w:rPr>
        <w:t>(</w:t>
      </w:r>
      <w:r w:rsidRPr="000C7F00">
        <w:rPr>
          <w:rFonts w:ascii="Courier New" w:hAnsi="Courier New" w:cs="Courier New"/>
          <w:color w:val="000000"/>
          <w:sz w:val="20"/>
          <w:szCs w:val="20"/>
        </w:rPr>
        <w:t>from_logits</w:t>
      </w:r>
      <w:r w:rsidRPr="000C7F00">
        <w:rPr>
          <w:rFonts w:ascii="Courier New" w:hAnsi="Courier New" w:cs="Courier New"/>
          <w:color w:val="666600"/>
          <w:sz w:val="20"/>
          <w:szCs w:val="20"/>
        </w:rPr>
        <w:t>=</w:t>
      </w:r>
      <w:r w:rsidRPr="000C7F00">
        <w:rPr>
          <w:rFonts w:ascii="Courier New" w:hAnsi="Courier New" w:cs="Courier New"/>
          <w:color w:val="000088"/>
          <w:sz w:val="20"/>
          <w:szCs w:val="20"/>
        </w:rPr>
        <w:t>True</w:t>
      </w:r>
      <w:r w:rsidRPr="000C7F00">
        <w:rPr>
          <w:rFonts w:ascii="Courier New" w:hAnsi="Courier New" w:cs="Courier New"/>
          <w:color w:val="666600"/>
          <w:sz w:val="20"/>
          <w:szCs w:val="20"/>
        </w:rPr>
        <w:t>),</w:t>
      </w:r>
      <w:r w:rsidRPr="000C7F00">
        <w:rPr>
          <w:rFonts w:ascii="Courier New" w:hAnsi="Courier New" w:cs="Courier New"/>
          <w:color w:val="000000"/>
          <w:sz w:val="20"/>
          <w:szCs w:val="20"/>
        </w:rPr>
        <w:t>metrics</w:t>
      </w:r>
      <w:r w:rsidRPr="000C7F00">
        <w:rPr>
          <w:rFonts w:ascii="Courier New" w:hAnsi="Courier New" w:cs="Courier New"/>
          <w:color w:val="666600"/>
          <w:sz w:val="20"/>
          <w:szCs w:val="20"/>
        </w:rPr>
        <w:t>=[</w:t>
      </w:r>
      <w:r w:rsidRPr="000C7F00">
        <w:rPr>
          <w:rFonts w:ascii="Courier New" w:hAnsi="Courier New" w:cs="Courier New"/>
          <w:color w:val="008800"/>
          <w:sz w:val="20"/>
          <w:szCs w:val="20"/>
        </w:rPr>
        <w:t>"accuracy"</w:t>
      </w:r>
      <w:r w:rsidRPr="000C7F00">
        <w:rPr>
          <w:rFonts w:ascii="Courier New" w:hAnsi="Courier New" w:cs="Courier New"/>
          <w:color w:val="666600"/>
          <w:sz w:val="20"/>
          <w:szCs w:val="20"/>
        </w:rPr>
        <w:t>])</w:t>
      </w:r>
    </w:p>
    <w:p w14:paraId="2AAB5A86"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history</w:t>
      </w:r>
      <w:r w:rsidRPr="000C7F00">
        <w:rPr>
          <w:rFonts w:ascii="Courier New" w:hAnsi="Courier New" w:cs="Courier New"/>
          <w:color w:val="666600"/>
          <w:sz w:val="20"/>
          <w:szCs w:val="20"/>
        </w:rPr>
        <w:t>=</w:t>
      </w:r>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00"/>
          <w:sz w:val="20"/>
          <w:szCs w:val="20"/>
        </w:rPr>
        <w:t>fit</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x_trainc</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y_trainc</w:t>
      </w:r>
      <w:r w:rsidRPr="000C7F00">
        <w:rPr>
          <w:rFonts w:ascii="Courier New" w:hAnsi="Courier New" w:cs="Courier New"/>
          <w:color w:val="666600"/>
          <w:sz w:val="20"/>
          <w:szCs w:val="20"/>
        </w:rPr>
        <w:t>,</w:t>
      </w:r>
      <w:r w:rsidRPr="000C7F00">
        <w:rPr>
          <w:rFonts w:ascii="Courier New" w:hAnsi="Courier New" w:cs="Courier New"/>
          <w:color w:val="000000"/>
          <w:sz w:val="20"/>
          <w:szCs w:val="20"/>
        </w:rPr>
        <w:t>epochs</w:t>
      </w:r>
      <w:r w:rsidRPr="000C7F00">
        <w:rPr>
          <w:rFonts w:ascii="Courier New" w:hAnsi="Courier New" w:cs="Courier New"/>
          <w:color w:val="666600"/>
          <w:sz w:val="20"/>
          <w:szCs w:val="20"/>
        </w:rPr>
        <w:t>=</w:t>
      </w:r>
      <w:r w:rsidRPr="000C7F00">
        <w:rPr>
          <w:rFonts w:ascii="Courier New" w:hAnsi="Courier New" w:cs="Courier New"/>
          <w:color w:val="006666"/>
          <w:sz w:val="20"/>
          <w:szCs w:val="20"/>
        </w:rPr>
        <w:t>60</w:t>
      </w:r>
      <w:r w:rsidRPr="000C7F00">
        <w:rPr>
          <w:rFonts w:ascii="Courier New" w:hAnsi="Courier New" w:cs="Courier New"/>
          <w:color w:val="666600"/>
          <w:sz w:val="20"/>
          <w:szCs w:val="20"/>
        </w:rPr>
        <w:t>,</w:t>
      </w:r>
      <w:r w:rsidRPr="000C7F00">
        <w:rPr>
          <w:rFonts w:ascii="Courier New" w:hAnsi="Courier New" w:cs="Courier New"/>
          <w:color w:val="000000"/>
          <w:sz w:val="20"/>
          <w:szCs w:val="20"/>
        </w:rPr>
        <w:t>batch_size</w:t>
      </w:r>
      <w:r w:rsidRPr="000C7F00">
        <w:rPr>
          <w:rFonts w:ascii="Courier New" w:hAnsi="Courier New" w:cs="Courier New"/>
          <w:color w:val="666600"/>
          <w:sz w:val="20"/>
          <w:szCs w:val="20"/>
        </w:rPr>
        <w:t>=</w:t>
      </w:r>
      <w:r w:rsidRPr="000C7F00">
        <w:rPr>
          <w:rFonts w:ascii="Courier New" w:hAnsi="Courier New" w:cs="Courier New"/>
          <w:color w:val="006666"/>
          <w:sz w:val="20"/>
          <w:szCs w:val="20"/>
        </w:rPr>
        <w:t>50</w:t>
      </w:r>
      <w:r w:rsidRPr="000C7F00">
        <w:rPr>
          <w:rFonts w:ascii="Courier New" w:hAnsi="Courier New" w:cs="Courier New"/>
          <w:color w:val="666600"/>
          <w:sz w:val="20"/>
          <w:szCs w:val="20"/>
        </w:rPr>
        <w:t>,</w:t>
      </w:r>
      <w:r w:rsidRPr="000C7F00">
        <w:rPr>
          <w:rFonts w:ascii="Courier New" w:hAnsi="Courier New" w:cs="Courier New"/>
          <w:color w:val="000000"/>
          <w:sz w:val="20"/>
          <w:szCs w:val="20"/>
        </w:rPr>
        <w:t>validation_data</w:t>
      </w:r>
      <w:r w:rsidRPr="000C7F00">
        <w:rPr>
          <w:rFonts w:ascii="Courier New" w:hAnsi="Courier New" w:cs="Courier New"/>
          <w:color w:val="666600"/>
          <w:sz w:val="20"/>
          <w:szCs w:val="20"/>
        </w:rPr>
        <w:t>=(</w:t>
      </w:r>
      <w:r w:rsidRPr="000C7F00">
        <w:rPr>
          <w:rFonts w:ascii="Courier New" w:hAnsi="Courier New" w:cs="Courier New"/>
          <w:color w:val="000000"/>
          <w:sz w:val="20"/>
          <w:szCs w:val="20"/>
        </w:rPr>
        <w:t>x_testc</w:t>
      </w:r>
      <w:r w:rsidRPr="000C7F00">
        <w:rPr>
          <w:rFonts w:ascii="Courier New" w:hAnsi="Courier New" w:cs="Courier New"/>
          <w:color w:val="666600"/>
          <w:sz w:val="20"/>
          <w:szCs w:val="20"/>
        </w:rPr>
        <w:t>,</w:t>
      </w:r>
      <w:r w:rsidRPr="000C7F00">
        <w:rPr>
          <w:rFonts w:ascii="Courier New" w:hAnsi="Courier New" w:cs="Courier New"/>
          <w:color w:val="000000"/>
          <w:sz w:val="20"/>
          <w:szCs w:val="20"/>
        </w:rPr>
        <w:t>y_testc</w:t>
      </w:r>
      <w:r w:rsidRPr="000C7F00">
        <w:rPr>
          <w:rFonts w:ascii="Courier New" w:hAnsi="Courier New" w:cs="Courier New"/>
          <w:color w:val="666600"/>
          <w:sz w:val="20"/>
          <w:szCs w:val="20"/>
        </w:rPr>
        <w:t>),)</w:t>
      </w:r>
    </w:p>
    <w:p w14:paraId="0ABC8DDD" w14:textId="77777777"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weights</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00"/>
          <w:sz w:val="20"/>
          <w:szCs w:val="20"/>
        </w:rPr>
        <w:t>get_weights</w:t>
      </w:r>
      <w:proofErr w:type="spellEnd"/>
      <w:r w:rsidRPr="000C7F00">
        <w:rPr>
          <w:rFonts w:ascii="Courier New" w:hAnsi="Courier New" w:cs="Courier New"/>
          <w:color w:val="666600"/>
          <w:sz w:val="20"/>
          <w:szCs w:val="20"/>
        </w:rPr>
        <w:t>()</w:t>
      </w:r>
    </w:p>
    <w:p w14:paraId="7E9B2030" w14:textId="31EFAD4C" w:rsidR="005A795A" w:rsidRPr="000C7F00" w:rsidRDefault="005A79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505061"/>
        <w:rPr>
          <w:rFonts w:ascii="Courier New" w:hAnsi="Courier New" w:cs="Courier New"/>
          <w:sz w:val="20"/>
          <w:szCs w:val="20"/>
        </w:rPr>
      </w:pPr>
      <w:r w:rsidRPr="000C7F00">
        <w:rPr>
          <w:rFonts w:ascii="Courier New" w:hAnsi="Courier New" w:cs="Courier New"/>
          <w:color w:val="000000"/>
          <w:sz w:val="20"/>
          <w:szCs w:val="20"/>
        </w:rPr>
        <w:t>para</w:t>
      </w:r>
      <w:r w:rsidRPr="000C7F00">
        <w:rPr>
          <w:rFonts w:ascii="Courier New" w:hAnsi="Courier New" w:cs="Courier New"/>
          <w:color w:val="666600"/>
          <w:sz w:val="20"/>
          <w:szCs w:val="20"/>
        </w:rPr>
        <w:t>=</w:t>
      </w:r>
      <w:proofErr w:type="spellStart"/>
      <w:r w:rsidRPr="000C7F00">
        <w:rPr>
          <w:rFonts w:ascii="Courier New" w:hAnsi="Courier New" w:cs="Courier New"/>
          <w:color w:val="000000"/>
          <w:sz w:val="20"/>
          <w:szCs w:val="20"/>
        </w:rPr>
        <w:t>model</w:t>
      </w:r>
      <w:r w:rsidRPr="000C7F00">
        <w:rPr>
          <w:rFonts w:ascii="Courier New" w:hAnsi="Courier New" w:cs="Courier New"/>
          <w:color w:val="666600"/>
          <w:sz w:val="20"/>
          <w:szCs w:val="20"/>
        </w:rPr>
        <w:t>.</w:t>
      </w:r>
      <w:r w:rsidRPr="000C7F00">
        <w:rPr>
          <w:rFonts w:ascii="Courier New" w:hAnsi="Courier New" w:cs="Courier New"/>
          <w:color w:val="000000"/>
          <w:sz w:val="20"/>
          <w:szCs w:val="20"/>
        </w:rPr>
        <w:t>optimizer</w:t>
      </w:r>
      <w:r w:rsidRPr="000C7F00">
        <w:rPr>
          <w:rFonts w:ascii="Courier New" w:hAnsi="Courier New" w:cs="Courier New"/>
          <w:color w:val="666600"/>
          <w:sz w:val="20"/>
          <w:szCs w:val="20"/>
        </w:rPr>
        <w:t>.</w:t>
      </w:r>
      <w:r w:rsidRPr="000C7F00">
        <w:rPr>
          <w:rFonts w:ascii="Courier New" w:hAnsi="Courier New" w:cs="Courier New"/>
          <w:color w:val="000000"/>
          <w:sz w:val="20"/>
          <w:szCs w:val="20"/>
        </w:rPr>
        <w:t>get_config</w:t>
      </w:r>
      <w:proofErr w:type="spellEnd"/>
      <w:r w:rsidRPr="000C7F00">
        <w:rPr>
          <w:rFonts w:ascii="Courier New" w:hAnsi="Courier New" w:cs="Courier New"/>
          <w:color w:val="666600"/>
          <w:sz w:val="20"/>
          <w:szCs w:val="20"/>
        </w:rPr>
        <w:t>()</w:t>
      </w:r>
    </w:p>
    <w:p w14:paraId="3DA943B6" w14:textId="176DF5BF" w:rsidR="005A795A" w:rsidRDefault="005A795A" w:rsidP="005A795A">
      <w:pPr>
        <w:rPr>
          <w:noProof/>
          <w:sz w:val="20"/>
          <w:szCs w:val="20"/>
        </w:rPr>
      </w:pPr>
      <w:r w:rsidRPr="000C7F00">
        <w:rPr>
          <w:noProof/>
          <w:sz w:val="20"/>
          <w:szCs w:val="20"/>
        </w:rPr>
        <w:drawing>
          <wp:anchor distT="0" distB="0" distL="114300" distR="114300" simplePos="0" relativeHeight="251662336" behindDoc="0" locked="0" layoutInCell="1" allowOverlap="1" wp14:anchorId="0DB089E6" wp14:editId="259D1CFE">
            <wp:simplePos x="0" y="0"/>
            <wp:positionH relativeFrom="margin">
              <wp:align>center</wp:align>
            </wp:positionH>
            <wp:positionV relativeFrom="paragraph">
              <wp:posOffset>176530</wp:posOffset>
            </wp:positionV>
            <wp:extent cx="7438390" cy="16592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839" t="7802" r="9490" b="2246"/>
                    <a:stretch/>
                  </pic:blipFill>
                  <pic:spPr bwMode="auto">
                    <a:xfrm>
                      <a:off x="0" y="0"/>
                      <a:ext cx="7438390" cy="1659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796013" w14:textId="1DF9D923" w:rsidR="00B55208" w:rsidRDefault="00B55208" w:rsidP="00B55208">
      <w:pPr>
        <w:tabs>
          <w:tab w:val="left" w:pos="2412"/>
        </w:tabs>
        <w:rPr>
          <w:sz w:val="20"/>
          <w:szCs w:val="20"/>
        </w:rPr>
      </w:pPr>
    </w:p>
    <w:p w14:paraId="150BE072" w14:textId="0B7478E4" w:rsidR="00B55208" w:rsidRPr="00B55208" w:rsidRDefault="00B55208" w:rsidP="00B55208">
      <w:pPr>
        <w:tabs>
          <w:tab w:val="left" w:pos="2412"/>
        </w:tabs>
        <w:rPr>
          <w:sz w:val="20"/>
          <w:szCs w:val="20"/>
        </w:rPr>
      </w:pPr>
      <w:r>
        <w:rPr>
          <w:sz w:val="20"/>
          <w:szCs w:val="20"/>
        </w:rPr>
        <w:t xml:space="preserve">We can clearly see that the CNN is overfitting. Even though the </w:t>
      </w:r>
    </w:p>
    <w:p w14:paraId="51B9FAA5" w14:textId="66D177E9" w:rsidR="00B55208" w:rsidRPr="00B55208" w:rsidRDefault="00B55208" w:rsidP="00B55208">
      <w:pPr>
        <w:rPr>
          <w:sz w:val="20"/>
          <w:szCs w:val="20"/>
        </w:rPr>
      </w:pPr>
    </w:p>
    <w:p w14:paraId="0CF21C09" w14:textId="3F2A3872" w:rsidR="00B55208" w:rsidRPr="00B55208" w:rsidRDefault="00B55208" w:rsidP="00B55208">
      <w:pPr>
        <w:rPr>
          <w:sz w:val="20"/>
          <w:szCs w:val="20"/>
        </w:rPr>
      </w:pPr>
    </w:p>
    <w:p w14:paraId="51C44993" w14:textId="72477646" w:rsidR="00B55208" w:rsidRPr="00B55208" w:rsidRDefault="00B55208" w:rsidP="00B55208">
      <w:pPr>
        <w:rPr>
          <w:sz w:val="20"/>
          <w:szCs w:val="20"/>
        </w:rPr>
      </w:pPr>
    </w:p>
    <w:p w14:paraId="3A914E85" w14:textId="737E1E27" w:rsidR="00B55208" w:rsidRPr="00B55208" w:rsidRDefault="00B55208" w:rsidP="00B55208">
      <w:pPr>
        <w:rPr>
          <w:sz w:val="20"/>
          <w:szCs w:val="20"/>
        </w:rPr>
      </w:pPr>
    </w:p>
    <w:p w14:paraId="4857B634" w14:textId="77777777" w:rsidR="00B55208" w:rsidRPr="00B55208" w:rsidRDefault="00B55208" w:rsidP="00B55208">
      <w:pPr>
        <w:rPr>
          <w:sz w:val="20"/>
          <w:szCs w:val="20"/>
        </w:rPr>
      </w:pPr>
    </w:p>
    <w:sectPr w:rsidR="00B55208" w:rsidRPr="00B55208" w:rsidSect="0073080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392"/>
    <w:multiLevelType w:val="hybridMultilevel"/>
    <w:tmpl w:val="F7FC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07"/>
    <w:rsid w:val="000A2724"/>
    <w:rsid w:val="000C7F00"/>
    <w:rsid w:val="000D646C"/>
    <w:rsid w:val="001D2C50"/>
    <w:rsid w:val="002B4CFD"/>
    <w:rsid w:val="002F6DFF"/>
    <w:rsid w:val="00377F86"/>
    <w:rsid w:val="003B226C"/>
    <w:rsid w:val="00483259"/>
    <w:rsid w:val="004A3D0E"/>
    <w:rsid w:val="005A795A"/>
    <w:rsid w:val="00730807"/>
    <w:rsid w:val="0095783A"/>
    <w:rsid w:val="00AE1810"/>
    <w:rsid w:val="00B55208"/>
    <w:rsid w:val="00B9713A"/>
    <w:rsid w:val="00BC717D"/>
    <w:rsid w:val="00D37035"/>
    <w:rsid w:val="00D4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990"/>
  <w15:chartTrackingRefBased/>
  <w15:docId w15:val="{CD2EF5CC-A3D1-401A-B436-CE410456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807"/>
    <w:pPr>
      <w:ind w:left="720"/>
      <w:contextualSpacing/>
    </w:pPr>
  </w:style>
  <w:style w:type="paragraph" w:styleId="NormalWeb">
    <w:name w:val="Normal (Web)"/>
    <w:basedOn w:val="Normal"/>
    <w:uiPriority w:val="99"/>
    <w:unhideWhenUsed/>
    <w:rsid w:val="0073080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5462">
      <w:bodyDiv w:val="1"/>
      <w:marLeft w:val="0"/>
      <w:marRight w:val="0"/>
      <w:marTop w:val="0"/>
      <w:marBottom w:val="0"/>
      <w:divBdr>
        <w:top w:val="none" w:sz="0" w:space="0" w:color="auto"/>
        <w:left w:val="none" w:sz="0" w:space="0" w:color="auto"/>
        <w:bottom w:val="none" w:sz="0" w:space="0" w:color="auto"/>
        <w:right w:val="none" w:sz="0" w:space="0" w:color="auto"/>
      </w:divBdr>
      <w:divsChild>
        <w:div w:id="211505061">
          <w:marLeft w:val="0"/>
          <w:marRight w:val="0"/>
          <w:marTop w:val="0"/>
          <w:marBottom w:val="0"/>
          <w:divBdr>
            <w:top w:val="none" w:sz="0" w:space="0" w:color="auto"/>
            <w:left w:val="none" w:sz="0" w:space="0" w:color="auto"/>
            <w:bottom w:val="none" w:sz="0" w:space="0" w:color="auto"/>
            <w:right w:val="none" w:sz="0" w:space="0" w:color="auto"/>
          </w:divBdr>
        </w:div>
      </w:divsChild>
    </w:div>
    <w:div w:id="104472735">
      <w:bodyDiv w:val="1"/>
      <w:marLeft w:val="0"/>
      <w:marRight w:val="0"/>
      <w:marTop w:val="0"/>
      <w:marBottom w:val="0"/>
      <w:divBdr>
        <w:top w:val="none" w:sz="0" w:space="0" w:color="auto"/>
        <w:left w:val="none" w:sz="0" w:space="0" w:color="auto"/>
        <w:bottom w:val="none" w:sz="0" w:space="0" w:color="auto"/>
        <w:right w:val="none" w:sz="0" w:space="0" w:color="auto"/>
      </w:divBdr>
      <w:divsChild>
        <w:div w:id="958801943">
          <w:marLeft w:val="0"/>
          <w:marRight w:val="0"/>
          <w:marTop w:val="0"/>
          <w:marBottom w:val="0"/>
          <w:divBdr>
            <w:top w:val="none" w:sz="0" w:space="0" w:color="auto"/>
            <w:left w:val="none" w:sz="0" w:space="0" w:color="auto"/>
            <w:bottom w:val="none" w:sz="0" w:space="0" w:color="auto"/>
            <w:right w:val="none" w:sz="0" w:space="0" w:color="auto"/>
          </w:divBdr>
          <w:divsChild>
            <w:div w:id="832834461">
              <w:marLeft w:val="0"/>
              <w:marRight w:val="0"/>
              <w:marTop w:val="0"/>
              <w:marBottom w:val="0"/>
              <w:divBdr>
                <w:top w:val="none" w:sz="0" w:space="0" w:color="auto"/>
                <w:left w:val="none" w:sz="0" w:space="0" w:color="auto"/>
                <w:bottom w:val="none" w:sz="0" w:space="0" w:color="auto"/>
                <w:right w:val="none" w:sz="0" w:space="0" w:color="auto"/>
              </w:divBdr>
            </w:div>
            <w:div w:id="317535912">
              <w:marLeft w:val="0"/>
              <w:marRight w:val="0"/>
              <w:marTop w:val="0"/>
              <w:marBottom w:val="0"/>
              <w:divBdr>
                <w:top w:val="none" w:sz="0" w:space="0" w:color="auto"/>
                <w:left w:val="none" w:sz="0" w:space="0" w:color="auto"/>
                <w:bottom w:val="none" w:sz="0" w:space="0" w:color="auto"/>
                <w:right w:val="none" w:sz="0" w:space="0" w:color="auto"/>
              </w:divBdr>
            </w:div>
            <w:div w:id="1544097351">
              <w:marLeft w:val="0"/>
              <w:marRight w:val="0"/>
              <w:marTop w:val="0"/>
              <w:marBottom w:val="0"/>
              <w:divBdr>
                <w:top w:val="none" w:sz="0" w:space="0" w:color="auto"/>
                <w:left w:val="none" w:sz="0" w:space="0" w:color="auto"/>
                <w:bottom w:val="none" w:sz="0" w:space="0" w:color="auto"/>
                <w:right w:val="none" w:sz="0" w:space="0" w:color="auto"/>
              </w:divBdr>
            </w:div>
            <w:div w:id="1137146583">
              <w:marLeft w:val="0"/>
              <w:marRight w:val="0"/>
              <w:marTop w:val="0"/>
              <w:marBottom w:val="0"/>
              <w:divBdr>
                <w:top w:val="none" w:sz="0" w:space="0" w:color="auto"/>
                <w:left w:val="none" w:sz="0" w:space="0" w:color="auto"/>
                <w:bottom w:val="none" w:sz="0" w:space="0" w:color="auto"/>
                <w:right w:val="none" w:sz="0" w:space="0" w:color="auto"/>
              </w:divBdr>
            </w:div>
            <w:div w:id="967390435">
              <w:marLeft w:val="0"/>
              <w:marRight w:val="0"/>
              <w:marTop w:val="0"/>
              <w:marBottom w:val="0"/>
              <w:divBdr>
                <w:top w:val="none" w:sz="0" w:space="0" w:color="auto"/>
                <w:left w:val="none" w:sz="0" w:space="0" w:color="auto"/>
                <w:bottom w:val="none" w:sz="0" w:space="0" w:color="auto"/>
                <w:right w:val="none" w:sz="0" w:space="0" w:color="auto"/>
              </w:divBdr>
            </w:div>
            <w:div w:id="270742127">
              <w:marLeft w:val="0"/>
              <w:marRight w:val="0"/>
              <w:marTop w:val="0"/>
              <w:marBottom w:val="0"/>
              <w:divBdr>
                <w:top w:val="none" w:sz="0" w:space="0" w:color="auto"/>
                <w:left w:val="none" w:sz="0" w:space="0" w:color="auto"/>
                <w:bottom w:val="none" w:sz="0" w:space="0" w:color="auto"/>
                <w:right w:val="none" w:sz="0" w:space="0" w:color="auto"/>
              </w:divBdr>
            </w:div>
            <w:div w:id="1674453597">
              <w:marLeft w:val="0"/>
              <w:marRight w:val="0"/>
              <w:marTop w:val="0"/>
              <w:marBottom w:val="0"/>
              <w:divBdr>
                <w:top w:val="none" w:sz="0" w:space="0" w:color="auto"/>
                <w:left w:val="none" w:sz="0" w:space="0" w:color="auto"/>
                <w:bottom w:val="none" w:sz="0" w:space="0" w:color="auto"/>
                <w:right w:val="none" w:sz="0" w:space="0" w:color="auto"/>
              </w:divBdr>
            </w:div>
            <w:div w:id="1737778437">
              <w:marLeft w:val="0"/>
              <w:marRight w:val="0"/>
              <w:marTop w:val="0"/>
              <w:marBottom w:val="0"/>
              <w:divBdr>
                <w:top w:val="none" w:sz="0" w:space="0" w:color="auto"/>
                <w:left w:val="none" w:sz="0" w:space="0" w:color="auto"/>
                <w:bottom w:val="none" w:sz="0" w:space="0" w:color="auto"/>
                <w:right w:val="none" w:sz="0" w:space="0" w:color="auto"/>
              </w:divBdr>
            </w:div>
            <w:div w:id="601572864">
              <w:marLeft w:val="0"/>
              <w:marRight w:val="0"/>
              <w:marTop w:val="0"/>
              <w:marBottom w:val="0"/>
              <w:divBdr>
                <w:top w:val="none" w:sz="0" w:space="0" w:color="auto"/>
                <w:left w:val="none" w:sz="0" w:space="0" w:color="auto"/>
                <w:bottom w:val="none" w:sz="0" w:space="0" w:color="auto"/>
                <w:right w:val="none" w:sz="0" w:space="0" w:color="auto"/>
              </w:divBdr>
            </w:div>
            <w:div w:id="379213522">
              <w:marLeft w:val="0"/>
              <w:marRight w:val="0"/>
              <w:marTop w:val="0"/>
              <w:marBottom w:val="0"/>
              <w:divBdr>
                <w:top w:val="none" w:sz="0" w:space="0" w:color="auto"/>
                <w:left w:val="none" w:sz="0" w:space="0" w:color="auto"/>
                <w:bottom w:val="none" w:sz="0" w:space="0" w:color="auto"/>
                <w:right w:val="none" w:sz="0" w:space="0" w:color="auto"/>
              </w:divBdr>
            </w:div>
            <w:div w:id="1768967593">
              <w:marLeft w:val="0"/>
              <w:marRight w:val="0"/>
              <w:marTop w:val="0"/>
              <w:marBottom w:val="0"/>
              <w:divBdr>
                <w:top w:val="none" w:sz="0" w:space="0" w:color="auto"/>
                <w:left w:val="none" w:sz="0" w:space="0" w:color="auto"/>
                <w:bottom w:val="none" w:sz="0" w:space="0" w:color="auto"/>
                <w:right w:val="none" w:sz="0" w:space="0" w:color="auto"/>
              </w:divBdr>
            </w:div>
            <w:div w:id="1717391478">
              <w:marLeft w:val="0"/>
              <w:marRight w:val="0"/>
              <w:marTop w:val="0"/>
              <w:marBottom w:val="0"/>
              <w:divBdr>
                <w:top w:val="none" w:sz="0" w:space="0" w:color="auto"/>
                <w:left w:val="none" w:sz="0" w:space="0" w:color="auto"/>
                <w:bottom w:val="none" w:sz="0" w:space="0" w:color="auto"/>
                <w:right w:val="none" w:sz="0" w:space="0" w:color="auto"/>
              </w:divBdr>
            </w:div>
            <w:div w:id="1563831604">
              <w:marLeft w:val="0"/>
              <w:marRight w:val="0"/>
              <w:marTop w:val="0"/>
              <w:marBottom w:val="0"/>
              <w:divBdr>
                <w:top w:val="none" w:sz="0" w:space="0" w:color="auto"/>
                <w:left w:val="none" w:sz="0" w:space="0" w:color="auto"/>
                <w:bottom w:val="none" w:sz="0" w:space="0" w:color="auto"/>
                <w:right w:val="none" w:sz="0" w:space="0" w:color="auto"/>
              </w:divBdr>
            </w:div>
            <w:div w:id="1052849272">
              <w:marLeft w:val="0"/>
              <w:marRight w:val="0"/>
              <w:marTop w:val="0"/>
              <w:marBottom w:val="0"/>
              <w:divBdr>
                <w:top w:val="none" w:sz="0" w:space="0" w:color="auto"/>
                <w:left w:val="none" w:sz="0" w:space="0" w:color="auto"/>
                <w:bottom w:val="none" w:sz="0" w:space="0" w:color="auto"/>
                <w:right w:val="none" w:sz="0" w:space="0" w:color="auto"/>
              </w:divBdr>
            </w:div>
            <w:div w:id="2100901464">
              <w:marLeft w:val="0"/>
              <w:marRight w:val="0"/>
              <w:marTop w:val="0"/>
              <w:marBottom w:val="0"/>
              <w:divBdr>
                <w:top w:val="none" w:sz="0" w:space="0" w:color="auto"/>
                <w:left w:val="none" w:sz="0" w:space="0" w:color="auto"/>
                <w:bottom w:val="none" w:sz="0" w:space="0" w:color="auto"/>
                <w:right w:val="none" w:sz="0" w:space="0" w:color="auto"/>
              </w:divBdr>
            </w:div>
            <w:div w:id="1633168717">
              <w:marLeft w:val="0"/>
              <w:marRight w:val="0"/>
              <w:marTop w:val="0"/>
              <w:marBottom w:val="0"/>
              <w:divBdr>
                <w:top w:val="none" w:sz="0" w:space="0" w:color="auto"/>
                <w:left w:val="none" w:sz="0" w:space="0" w:color="auto"/>
                <w:bottom w:val="none" w:sz="0" w:space="0" w:color="auto"/>
                <w:right w:val="none" w:sz="0" w:space="0" w:color="auto"/>
              </w:divBdr>
            </w:div>
            <w:div w:id="138231639">
              <w:marLeft w:val="0"/>
              <w:marRight w:val="0"/>
              <w:marTop w:val="0"/>
              <w:marBottom w:val="0"/>
              <w:divBdr>
                <w:top w:val="none" w:sz="0" w:space="0" w:color="auto"/>
                <w:left w:val="none" w:sz="0" w:space="0" w:color="auto"/>
                <w:bottom w:val="none" w:sz="0" w:space="0" w:color="auto"/>
                <w:right w:val="none" w:sz="0" w:space="0" w:color="auto"/>
              </w:divBdr>
            </w:div>
            <w:div w:id="1986003944">
              <w:marLeft w:val="0"/>
              <w:marRight w:val="0"/>
              <w:marTop w:val="0"/>
              <w:marBottom w:val="0"/>
              <w:divBdr>
                <w:top w:val="none" w:sz="0" w:space="0" w:color="auto"/>
                <w:left w:val="none" w:sz="0" w:space="0" w:color="auto"/>
                <w:bottom w:val="none" w:sz="0" w:space="0" w:color="auto"/>
                <w:right w:val="none" w:sz="0" w:space="0" w:color="auto"/>
              </w:divBdr>
            </w:div>
            <w:div w:id="1899896543">
              <w:marLeft w:val="0"/>
              <w:marRight w:val="0"/>
              <w:marTop w:val="0"/>
              <w:marBottom w:val="0"/>
              <w:divBdr>
                <w:top w:val="none" w:sz="0" w:space="0" w:color="auto"/>
                <w:left w:val="none" w:sz="0" w:space="0" w:color="auto"/>
                <w:bottom w:val="none" w:sz="0" w:space="0" w:color="auto"/>
                <w:right w:val="none" w:sz="0" w:space="0" w:color="auto"/>
              </w:divBdr>
            </w:div>
            <w:div w:id="1550262993">
              <w:marLeft w:val="0"/>
              <w:marRight w:val="0"/>
              <w:marTop w:val="0"/>
              <w:marBottom w:val="0"/>
              <w:divBdr>
                <w:top w:val="none" w:sz="0" w:space="0" w:color="auto"/>
                <w:left w:val="none" w:sz="0" w:space="0" w:color="auto"/>
                <w:bottom w:val="none" w:sz="0" w:space="0" w:color="auto"/>
                <w:right w:val="none" w:sz="0" w:space="0" w:color="auto"/>
              </w:divBdr>
            </w:div>
            <w:div w:id="954485214">
              <w:marLeft w:val="0"/>
              <w:marRight w:val="0"/>
              <w:marTop w:val="0"/>
              <w:marBottom w:val="0"/>
              <w:divBdr>
                <w:top w:val="none" w:sz="0" w:space="0" w:color="auto"/>
                <w:left w:val="none" w:sz="0" w:space="0" w:color="auto"/>
                <w:bottom w:val="none" w:sz="0" w:space="0" w:color="auto"/>
                <w:right w:val="none" w:sz="0" w:space="0" w:color="auto"/>
              </w:divBdr>
            </w:div>
            <w:div w:id="1575433767">
              <w:marLeft w:val="0"/>
              <w:marRight w:val="0"/>
              <w:marTop w:val="0"/>
              <w:marBottom w:val="0"/>
              <w:divBdr>
                <w:top w:val="none" w:sz="0" w:space="0" w:color="auto"/>
                <w:left w:val="none" w:sz="0" w:space="0" w:color="auto"/>
                <w:bottom w:val="none" w:sz="0" w:space="0" w:color="auto"/>
                <w:right w:val="none" w:sz="0" w:space="0" w:color="auto"/>
              </w:divBdr>
            </w:div>
            <w:div w:id="2112583242">
              <w:marLeft w:val="0"/>
              <w:marRight w:val="0"/>
              <w:marTop w:val="0"/>
              <w:marBottom w:val="0"/>
              <w:divBdr>
                <w:top w:val="none" w:sz="0" w:space="0" w:color="auto"/>
                <w:left w:val="none" w:sz="0" w:space="0" w:color="auto"/>
                <w:bottom w:val="none" w:sz="0" w:space="0" w:color="auto"/>
                <w:right w:val="none" w:sz="0" w:space="0" w:color="auto"/>
              </w:divBdr>
            </w:div>
            <w:div w:id="818959292">
              <w:marLeft w:val="0"/>
              <w:marRight w:val="0"/>
              <w:marTop w:val="0"/>
              <w:marBottom w:val="0"/>
              <w:divBdr>
                <w:top w:val="none" w:sz="0" w:space="0" w:color="auto"/>
                <w:left w:val="none" w:sz="0" w:space="0" w:color="auto"/>
                <w:bottom w:val="none" w:sz="0" w:space="0" w:color="auto"/>
                <w:right w:val="none" w:sz="0" w:space="0" w:color="auto"/>
              </w:divBdr>
            </w:div>
            <w:div w:id="1915891487">
              <w:marLeft w:val="0"/>
              <w:marRight w:val="0"/>
              <w:marTop w:val="0"/>
              <w:marBottom w:val="0"/>
              <w:divBdr>
                <w:top w:val="none" w:sz="0" w:space="0" w:color="auto"/>
                <w:left w:val="none" w:sz="0" w:space="0" w:color="auto"/>
                <w:bottom w:val="none" w:sz="0" w:space="0" w:color="auto"/>
                <w:right w:val="none" w:sz="0" w:space="0" w:color="auto"/>
              </w:divBdr>
            </w:div>
            <w:div w:id="1498838527">
              <w:marLeft w:val="0"/>
              <w:marRight w:val="0"/>
              <w:marTop w:val="0"/>
              <w:marBottom w:val="0"/>
              <w:divBdr>
                <w:top w:val="none" w:sz="0" w:space="0" w:color="auto"/>
                <w:left w:val="none" w:sz="0" w:space="0" w:color="auto"/>
                <w:bottom w:val="none" w:sz="0" w:space="0" w:color="auto"/>
                <w:right w:val="none" w:sz="0" w:space="0" w:color="auto"/>
              </w:divBdr>
            </w:div>
            <w:div w:id="1912810341">
              <w:marLeft w:val="0"/>
              <w:marRight w:val="0"/>
              <w:marTop w:val="0"/>
              <w:marBottom w:val="0"/>
              <w:divBdr>
                <w:top w:val="none" w:sz="0" w:space="0" w:color="auto"/>
                <w:left w:val="none" w:sz="0" w:space="0" w:color="auto"/>
                <w:bottom w:val="none" w:sz="0" w:space="0" w:color="auto"/>
                <w:right w:val="none" w:sz="0" w:space="0" w:color="auto"/>
              </w:divBdr>
            </w:div>
            <w:div w:id="1266843551">
              <w:marLeft w:val="0"/>
              <w:marRight w:val="0"/>
              <w:marTop w:val="0"/>
              <w:marBottom w:val="0"/>
              <w:divBdr>
                <w:top w:val="none" w:sz="0" w:space="0" w:color="auto"/>
                <w:left w:val="none" w:sz="0" w:space="0" w:color="auto"/>
                <w:bottom w:val="none" w:sz="0" w:space="0" w:color="auto"/>
                <w:right w:val="none" w:sz="0" w:space="0" w:color="auto"/>
              </w:divBdr>
            </w:div>
            <w:div w:id="813064947">
              <w:marLeft w:val="0"/>
              <w:marRight w:val="0"/>
              <w:marTop w:val="0"/>
              <w:marBottom w:val="0"/>
              <w:divBdr>
                <w:top w:val="none" w:sz="0" w:space="0" w:color="auto"/>
                <w:left w:val="none" w:sz="0" w:space="0" w:color="auto"/>
                <w:bottom w:val="none" w:sz="0" w:space="0" w:color="auto"/>
                <w:right w:val="none" w:sz="0" w:space="0" w:color="auto"/>
              </w:divBdr>
            </w:div>
            <w:div w:id="7558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2540">
      <w:bodyDiv w:val="1"/>
      <w:marLeft w:val="0"/>
      <w:marRight w:val="0"/>
      <w:marTop w:val="0"/>
      <w:marBottom w:val="0"/>
      <w:divBdr>
        <w:top w:val="none" w:sz="0" w:space="0" w:color="auto"/>
        <w:left w:val="none" w:sz="0" w:space="0" w:color="auto"/>
        <w:bottom w:val="none" w:sz="0" w:space="0" w:color="auto"/>
        <w:right w:val="none" w:sz="0" w:space="0" w:color="auto"/>
      </w:divBdr>
      <w:divsChild>
        <w:div w:id="1247611575">
          <w:marLeft w:val="0"/>
          <w:marRight w:val="0"/>
          <w:marTop w:val="0"/>
          <w:marBottom w:val="0"/>
          <w:divBdr>
            <w:top w:val="none" w:sz="0" w:space="0" w:color="auto"/>
            <w:left w:val="none" w:sz="0" w:space="0" w:color="auto"/>
            <w:bottom w:val="none" w:sz="0" w:space="0" w:color="auto"/>
            <w:right w:val="none" w:sz="0" w:space="0" w:color="auto"/>
          </w:divBdr>
          <w:divsChild>
            <w:div w:id="1938555005">
              <w:marLeft w:val="0"/>
              <w:marRight w:val="0"/>
              <w:marTop w:val="0"/>
              <w:marBottom w:val="0"/>
              <w:divBdr>
                <w:top w:val="none" w:sz="0" w:space="0" w:color="auto"/>
                <w:left w:val="none" w:sz="0" w:space="0" w:color="auto"/>
                <w:bottom w:val="none" w:sz="0" w:space="0" w:color="auto"/>
                <w:right w:val="none" w:sz="0" w:space="0" w:color="auto"/>
              </w:divBdr>
            </w:div>
            <w:div w:id="873078076">
              <w:marLeft w:val="0"/>
              <w:marRight w:val="0"/>
              <w:marTop w:val="0"/>
              <w:marBottom w:val="0"/>
              <w:divBdr>
                <w:top w:val="none" w:sz="0" w:space="0" w:color="auto"/>
                <w:left w:val="none" w:sz="0" w:space="0" w:color="auto"/>
                <w:bottom w:val="none" w:sz="0" w:space="0" w:color="auto"/>
                <w:right w:val="none" w:sz="0" w:space="0" w:color="auto"/>
              </w:divBdr>
            </w:div>
            <w:div w:id="702436487">
              <w:marLeft w:val="0"/>
              <w:marRight w:val="0"/>
              <w:marTop w:val="0"/>
              <w:marBottom w:val="0"/>
              <w:divBdr>
                <w:top w:val="none" w:sz="0" w:space="0" w:color="auto"/>
                <w:left w:val="none" w:sz="0" w:space="0" w:color="auto"/>
                <w:bottom w:val="none" w:sz="0" w:space="0" w:color="auto"/>
                <w:right w:val="none" w:sz="0" w:space="0" w:color="auto"/>
              </w:divBdr>
            </w:div>
            <w:div w:id="1508204784">
              <w:marLeft w:val="0"/>
              <w:marRight w:val="0"/>
              <w:marTop w:val="0"/>
              <w:marBottom w:val="0"/>
              <w:divBdr>
                <w:top w:val="none" w:sz="0" w:space="0" w:color="auto"/>
                <w:left w:val="none" w:sz="0" w:space="0" w:color="auto"/>
                <w:bottom w:val="none" w:sz="0" w:space="0" w:color="auto"/>
                <w:right w:val="none" w:sz="0" w:space="0" w:color="auto"/>
              </w:divBdr>
            </w:div>
            <w:div w:id="1932813636">
              <w:marLeft w:val="0"/>
              <w:marRight w:val="0"/>
              <w:marTop w:val="0"/>
              <w:marBottom w:val="0"/>
              <w:divBdr>
                <w:top w:val="none" w:sz="0" w:space="0" w:color="auto"/>
                <w:left w:val="none" w:sz="0" w:space="0" w:color="auto"/>
                <w:bottom w:val="none" w:sz="0" w:space="0" w:color="auto"/>
                <w:right w:val="none" w:sz="0" w:space="0" w:color="auto"/>
              </w:divBdr>
            </w:div>
            <w:div w:id="272371361">
              <w:marLeft w:val="0"/>
              <w:marRight w:val="0"/>
              <w:marTop w:val="0"/>
              <w:marBottom w:val="0"/>
              <w:divBdr>
                <w:top w:val="none" w:sz="0" w:space="0" w:color="auto"/>
                <w:left w:val="none" w:sz="0" w:space="0" w:color="auto"/>
                <w:bottom w:val="none" w:sz="0" w:space="0" w:color="auto"/>
                <w:right w:val="none" w:sz="0" w:space="0" w:color="auto"/>
              </w:divBdr>
            </w:div>
            <w:div w:id="1287157033">
              <w:marLeft w:val="0"/>
              <w:marRight w:val="0"/>
              <w:marTop w:val="0"/>
              <w:marBottom w:val="0"/>
              <w:divBdr>
                <w:top w:val="none" w:sz="0" w:space="0" w:color="auto"/>
                <w:left w:val="none" w:sz="0" w:space="0" w:color="auto"/>
                <w:bottom w:val="none" w:sz="0" w:space="0" w:color="auto"/>
                <w:right w:val="none" w:sz="0" w:space="0" w:color="auto"/>
              </w:divBdr>
            </w:div>
            <w:div w:id="1600867584">
              <w:marLeft w:val="0"/>
              <w:marRight w:val="0"/>
              <w:marTop w:val="0"/>
              <w:marBottom w:val="0"/>
              <w:divBdr>
                <w:top w:val="none" w:sz="0" w:space="0" w:color="auto"/>
                <w:left w:val="none" w:sz="0" w:space="0" w:color="auto"/>
                <w:bottom w:val="none" w:sz="0" w:space="0" w:color="auto"/>
                <w:right w:val="none" w:sz="0" w:space="0" w:color="auto"/>
              </w:divBdr>
            </w:div>
            <w:div w:id="600601493">
              <w:marLeft w:val="0"/>
              <w:marRight w:val="0"/>
              <w:marTop w:val="0"/>
              <w:marBottom w:val="0"/>
              <w:divBdr>
                <w:top w:val="none" w:sz="0" w:space="0" w:color="auto"/>
                <w:left w:val="none" w:sz="0" w:space="0" w:color="auto"/>
                <w:bottom w:val="none" w:sz="0" w:space="0" w:color="auto"/>
                <w:right w:val="none" w:sz="0" w:space="0" w:color="auto"/>
              </w:divBdr>
            </w:div>
            <w:div w:id="1267343866">
              <w:marLeft w:val="0"/>
              <w:marRight w:val="0"/>
              <w:marTop w:val="0"/>
              <w:marBottom w:val="0"/>
              <w:divBdr>
                <w:top w:val="none" w:sz="0" w:space="0" w:color="auto"/>
                <w:left w:val="none" w:sz="0" w:space="0" w:color="auto"/>
                <w:bottom w:val="none" w:sz="0" w:space="0" w:color="auto"/>
                <w:right w:val="none" w:sz="0" w:space="0" w:color="auto"/>
              </w:divBdr>
            </w:div>
            <w:div w:id="2129856516">
              <w:marLeft w:val="0"/>
              <w:marRight w:val="0"/>
              <w:marTop w:val="0"/>
              <w:marBottom w:val="0"/>
              <w:divBdr>
                <w:top w:val="none" w:sz="0" w:space="0" w:color="auto"/>
                <w:left w:val="none" w:sz="0" w:space="0" w:color="auto"/>
                <w:bottom w:val="none" w:sz="0" w:space="0" w:color="auto"/>
                <w:right w:val="none" w:sz="0" w:space="0" w:color="auto"/>
              </w:divBdr>
            </w:div>
            <w:div w:id="262230083">
              <w:marLeft w:val="0"/>
              <w:marRight w:val="0"/>
              <w:marTop w:val="0"/>
              <w:marBottom w:val="0"/>
              <w:divBdr>
                <w:top w:val="none" w:sz="0" w:space="0" w:color="auto"/>
                <w:left w:val="none" w:sz="0" w:space="0" w:color="auto"/>
                <w:bottom w:val="none" w:sz="0" w:space="0" w:color="auto"/>
                <w:right w:val="none" w:sz="0" w:space="0" w:color="auto"/>
              </w:divBdr>
            </w:div>
            <w:div w:id="1041318777">
              <w:marLeft w:val="0"/>
              <w:marRight w:val="0"/>
              <w:marTop w:val="0"/>
              <w:marBottom w:val="0"/>
              <w:divBdr>
                <w:top w:val="none" w:sz="0" w:space="0" w:color="auto"/>
                <w:left w:val="none" w:sz="0" w:space="0" w:color="auto"/>
                <w:bottom w:val="none" w:sz="0" w:space="0" w:color="auto"/>
                <w:right w:val="none" w:sz="0" w:space="0" w:color="auto"/>
              </w:divBdr>
            </w:div>
            <w:div w:id="449202162">
              <w:marLeft w:val="0"/>
              <w:marRight w:val="0"/>
              <w:marTop w:val="0"/>
              <w:marBottom w:val="0"/>
              <w:divBdr>
                <w:top w:val="none" w:sz="0" w:space="0" w:color="auto"/>
                <w:left w:val="none" w:sz="0" w:space="0" w:color="auto"/>
                <w:bottom w:val="none" w:sz="0" w:space="0" w:color="auto"/>
                <w:right w:val="none" w:sz="0" w:space="0" w:color="auto"/>
              </w:divBdr>
            </w:div>
            <w:div w:id="874972887">
              <w:marLeft w:val="0"/>
              <w:marRight w:val="0"/>
              <w:marTop w:val="0"/>
              <w:marBottom w:val="0"/>
              <w:divBdr>
                <w:top w:val="none" w:sz="0" w:space="0" w:color="auto"/>
                <w:left w:val="none" w:sz="0" w:space="0" w:color="auto"/>
                <w:bottom w:val="none" w:sz="0" w:space="0" w:color="auto"/>
                <w:right w:val="none" w:sz="0" w:space="0" w:color="auto"/>
              </w:divBdr>
            </w:div>
            <w:div w:id="1893039591">
              <w:marLeft w:val="0"/>
              <w:marRight w:val="0"/>
              <w:marTop w:val="0"/>
              <w:marBottom w:val="0"/>
              <w:divBdr>
                <w:top w:val="none" w:sz="0" w:space="0" w:color="auto"/>
                <w:left w:val="none" w:sz="0" w:space="0" w:color="auto"/>
                <w:bottom w:val="none" w:sz="0" w:space="0" w:color="auto"/>
                <w:right w:val="none" w:sz="0" w:space="0" w:color="auto"/>
              </w:divBdr>
            </w:div>
            <w:div w:id="944192308">
              <w:marLeft w:val="0"/>
              <w:marRight w:val="0"/>
              <w:marTop w:val="0"/>
              <w:marBottom w:val="0"/>
              <w:divBdr>
                <w:top w:val="none" w:sz="0" w:space="0" w:color="auto"/>
                <w:left w:val="none" w:sz="0" w:space="0" w:color="auto"/>
                <w:bottom w:val="none" w:sz="0" w:space="0" w:color="auto"/>
                <w:right w:val="none" w:sz="0" w:space="0" w:color="auto"/>
              </w:divBdr>
            </w:div>
            <w:div w:id="1307972225">
              <w:marLeft w:val="0"/>
              <w:marRight w:val="0"/>
              <w:marTop w:val="0"/>
              <w:marBottom w:val="0"/>
              <w:divBdr>
                <w:top w:val="none" w:sz="0" w:space="0" w:color="auto"/>
                <w:left w:val="none" w:sz="0" w:space="0" w:color="auto"/>
                <w:bottom w:val="none" w:sz="0" w:space="0" w:color="auto"/>
                <w:right w:val="none" w:sz="0" w:space="0" w:color="auto"/>
              </w:divBdr>
            </w:div>
            <w:div w:id="1789813947">
              <w:marLeft w:val="0"/>
              <w:marRight w:val="0"/>
              <w:marTop w:val="0"/>
              <w:marBottom w:val="0"/>
              <w:divBdr>
                <w:top w:val="none" w:sz="0" w:space="0" w:color="auto"/>
                <w:left w:val="none" w:sz="0" w:space="0" w:color="auto"/>
                <w:bottom w:val="none" w:sz="0" w:space="0" w:color="auto"/>
                <w:right w:val="none" w:sz="0" w:space="0" w:color="auto"/>
              </w:divBdr>
            </w:div>
            <w:div w:id="142738592">
              <w:marLeft w:val="0"/>
              <w:marRight w:val="0"/>
              <w:marTop w:val="0"/>
              <w:marBottom w:val="0"/>
              <w:divBdr>
                <w:top w:val="none" w:sz="0" w:space="0" w:color="auto"/>
                <w:left w:val="none" w:sz="0" w:space="0" w:color="auto"/>
                <w:bottom w:val="none" w:sz="0" w:space="0" w:color="auto"/>
                <w:right w:val="none" w:sz="0" w:space="0" w:color="auto"/>
              </w:divBdr>
            </w:div>
            <w:div w:id="1933050903">
              <w:marLeft w:val="0"/>
              <w:marRight w:val="0"/>
              <w:marTop w:val="0"/>
              <w:marBottom w:val="0"/>
              <w:divBdr>
                <w:top w:val="none" w:sz="0" w:space="0" w:color="auto"/>
                <w:left w:val="none" w:sz="0" w:space="0" w:color="auto"/>
                <w:bottom w:val="none" w:sz="0" w:space="0" w:color="auto"/>
                <w:right w:val="none" w:sz="0" w:space="0" w:color="auto"/>
              </w:divBdr>
            </w:div>
            <w:div w:id="1547988479">
              <w:marLeft w:val="0"/>
              <w:marRight w:val="0"/>
              <w:marTop w:val="0"/>
              <w:marBottom w:val="0"/>
              <w:divBdr>
                <w:top w:val="none" w:sz="0" w:space="0" w:color="auto"/>
                <w:left w:val="none" w:sz="0" w:space="0" w:color="auto"/>
                <w:bottom w:val="none" w:sz="0" w:space="0" w:color="auto"/>
                <w:right w:val="none" w:sz="0" w:space="0" w:color="auto"/>
              </w:divBdr>
            </w:div>
            <w:div w:id="1748648267">
              <w:marLeft w:val="0"/>
              <w:marRight w:val="0"/>
              <w:marTop w:val="0"/>
              <w:marBottom w:val="0"/>
              <w:divBdr>
                <w:top w:val="none" w:sz="0" w:space="0" w:color="auto"/>
                <w:left w:val="none" w:sz="0" w:space="0" w:color="auto"/>
                <w:bottom w:val="none" w:sz="0" w:space="0" w:color="auto"/>
                <w:right w:val="none" w:sz="0" w:space="0" w:color="auto"/>
              </w:divBdr>
            </w:div>
            <w:div w:id="1779905568">
              <w:marLeft w:val="0"/>
              <w:marRight w:val="0"/>
              <w:marTop w:val="0"/>
              <w:marBottom w:val="0"/>
              <w:divBdr>
                <w:top w:val="none" w:sz="0" w:space="0" w:color="auto"/>
                <w:left w:val="none" w:sz="0" w:space="0" w:color="auto"/>
                <w:bottom w:val="none" w:sz="0" w:space="0" w:color="auto"/>
                <w:right w:val="none" w:sz="0" w:space="0" w:color="auto"/>
              </w:divBdr>
            </w:div>
            <w:div w:id="1070345418">
              <w:marLeft w:val="0"/>
              <w:marRight w:val="0"/>
              <w:marTop w:val="0"/>
              <w:marBottom w:val="0"/>
              <w:divBdr>
                <w:top w:val="none" w:sz="0" w:space="0" w:color="auto"/>
                <w:left w:val="none" w:sz="0" w:space="0" w:color="auto"/>
                <w:bottom w:val="none" w:sz="0" w:space="0" w:color="auto"/>
                <w:right w:val="none" w:sz="0" w:space="0" w:color="auto"/>
              </w:divBdr>
            </w:div>
            <w:div w:id="1452162974">
              <w:marLeft w:val="0"/>
              <w:marRight w:val="0"/>
              <w:marTop w:val="0"/>
              <w:marBottom w:val="0"/>
              <w:divBdr>
                <w:top w:val="none" w:sz="0" w:space="0" w:color="auto"/>
                <w:left w:val="none" w:sz="0" w:space="0" w:color="auto"/>
                <w:bottom w:val="none" w:sz="0" w:space="0" w:color="auto"/>
                <w:right w:val="none" w:sz="0" w:space="0" w:color="auto"/>
              </w:divBdr>
            </w:div>
            <w:div w:id="868567290">
              <w:marLeft w:val="0"/>
              <w:marRight w:val="0"/>
              <w:marTop w:val="0"/>
              <w:marBottom w:val="0"/>
              <w:divBdr>
                <w:top w:val="none" w:sz="0" w:space="0" w:color="auto"/>
                <w:left w:val="none" w:sz="0" w:space="0" w:color="auto"/>
                <w:bottom w:val="none" w:sz="0" w:space="0" w:color="auto"/>
                <w:right w:val="none" w:sz="0" w:space="0" w:color="auto"/>
              </w:divBdr>
            </w:div>
            <w:div w:id="885262378">
              <w:marLeft w:val="0"/>
              <w:marRight w:val="0"/>
              <w:marTop w:val="0"/>
              <w:marBottom w:val="0"/>
              <w:divBdr>
                <w:top w:val="none" w:sz="0" w:space="0" w:color="auto"/>
                <w:left w:val="none" w:sz="0" w:space="0" w:color="auto"/>
                <w:bottom w:val="none" w:sz="0" w:space="0" w:color="auto"/>
                <w:right w:val="none" w:sz="0" w:space="0" w:color="auto"/>
              </w:divBdr>
            </w:div>
            <w:div w:id="977958444">
              <w:marLeft w:val="0"/>
              <w:marRight w:val="0"/>
              <w:marTop w:val="0"/>
              <w:marBottom w:val="0"/>
              <w:divBdr>
                <w:top w:val="none" w:sz="0" w:space="0" w:color="auto"/>
                <w:left w:val="none" w:sz="0" w:space="0" w:color="auto"/>
                <w:bottom w:val="none" w:sz="0" w:space="0" w:color="auto"/>
                <w:right w:val="none" w:sz="0" w:space="0" w:color="auto"/>
              </w:divBdr>
            </w:div>
            <w:div w:id="738525682">
              <w:marLeft w:val="0"/>
              <w:marRight w:val="0"/>
              <w:marTop w:val="0"/>
              <w:marBottom w:val="0"/>
              <w:divBdr>
                <w:top w:val="none" w:sz="0" w:space="0" w:color="auto"/>
                <w:left w:val="none" w:sz="0" w:space="0" w:color="auto"/>
                <w:bottom w:val="none" w:sz="0" w:space="0" w:color="auto"/>
                <w:right w:val="none" w:sz="0" w:space="0" w:color="auto"/>
              </w:divBdr>
            </w:div>
            <w:div w:id="924997332">
              <w:marLeft w:val="0"/>
              <w:marRight w:val="0"/>
              <w:marTop w:val="0"/>
              <w:marBottom w:val="0"/>
              <w:divBdr>
                <w:top w:val="none" w:sz="0" w:space="0" w:color="auto"/>
                <w:left w:val="none" w:sz="0" w:space="0" w:color="auto"/>
                <w:bottom w:val="none" w:sz="0" w:space="0" w:color="auto"/>
                <w:right w:val="none" w:sz="0" w:space="0" w:color="auto"/>
              </w:divBdr>
            </w:div>
            <w:div w:id="488520869">
              <w:marLeft w:val="0"/>
              <w:marRight w:val="0"/>
              <w:marTop w:val="0"/>
              <w:marBottom w:val="0"/>
              <w:divBdr>
                <w:top w:val="none" w:sz="0" w:space="0" w:color="auto"/>
                <w:left w:val="none" w:sz="0" w:space="0" w:color="auto"/>
                <w:bottom w:val="none" w:sz="0" w:space="0" w:color="auto"/>
                <w:right w:val="none" w:sz="0" w:space="0" w:color="auto"/>
              </w:divBdr>
            </w:div>
            <w:div w:id="793981241">
              <w:marLeft w:val="0"/>
              <w:marRight w:val="0"/>
              <w:marTop w:val="0"/>
              <w:marBottom w:val="0"/>
              <w:divBdr>
                <w:top w:val="none" w:sz="0" w:space="0" w:color="auto"/>
                <w:left w:val="none" w:sz="0" w:space="0" w:color="auto"/>
                <w:bottom w:val="none" w:sz="0" w:space="0" w:color="auto"/>
                <w:right w:val="none" w:sz="0" w:space="0" w:color="auto"/>
              </w:divBdr>
            </w:div>
            <w:div w:id="2137865164">
              <w:marLeft w:val="0"/>
              <w:marRight w:val="0"/>
              <w:marTop w:val="0"/>
              <w:marBottom w:val="0"/>
              <w:divBdr>
                <w:top w:val="none" w:sz="0" w:space="0" w:color="auto"/>
                <w:left w:val="none" w:sz="0" w:space="0" w:color="auto"/>
                <w:bottom w:val="none" w:sz="0" w:space="0" w:color="auto"/>
                <w:right w:val="none" w:sz="0" w:space="0" w:color="auto"/>
              </w:divBdr>
            </w:div>
            <w:div w:id="732238136">
              <w:marLeft w:val="0"/>
              <w:marRight w:val="0"/>
              <w:marTop w:val="0"/>
              <w:marBottom w:val="0"/>
              <w:divBdr>
                <w:top w:val="none" w:sz="0" w:space="0" w:color="auto"/>
                <w:left w:val="none" w:sz="0" w:space="0" w:color="auto"/>
                <w:bottom w:val="none" w:sz="0" w:space="0" w:color="auto"/>
                <w:right w:val="none" w:sz="0" w:space="0" w:color="auto"/>
              </w:divBdr>
            </w:div>
            <w:div w:id="714236286">
              <w:marLeft w:val="0"/>
              <w:marRight w:val="0"/>
              <w:marTop w:val="0"/>
              <w:marBottom w:val="0"/>
              <w:divBdr>
                <w:top w:val="none" w:sz="0" w:space="0" w:color="auto"/>
                <w:left w:val="none" w:sz="0" w:space="0" w:color="auto"/>
                <w:bottom w:val="none" w:sz="0" w:space="0" w:color="auto"/>
                <w:right w:val="none" w:sz="0" w:space="0" w:color="auto"/>
              </w:divBdr>
            </w:div>
            <w:div w:id="1169521675">
              <w:marLeft w:val="0"/>
              <w:marRight w:val="0"/>
              <w:marTop w:val="0"/>
              <w:marBottom w:val="0"/>
              <w:divBdr>
                <w:top w:val="none" w:sz="0" w:space="0" w:color="auto"/>
                <w:left w:val="none" w:sz="0" w:space="0" w:color="auto"/>
                <w:bottom w:val="none" w:sz="0" w:space="0" w:color="auto"/>
                <w:right w:val="none" w:sz="0" w:space="0" w:color="auto"/>
              </w:divBdr>
            </w:div>
            <w:div w:id="1913464828">
              <w:marLeft w:val="0"/>
              <w:marRight w:val="0"/>
              <w:marTop w:val="0"/>
              <w:marBottom w:val="0"/>
              <w:divBdr>
                <w:top w:val="none" w:sz="0" w:space="0" w:color="auto"/>
                <w:left w:val="none" w:sz="0" w:space="0" w:color="auto"/>
                <w:bottom w:val="none" w:sz="0" w:space="0" w:color="auto"/>
                <w:right w:val="none" w:sz="0" w:space="0" w:color="auto"/>
              </w:divBdr>
            </w:div>
            <w:div w:id="58334480">
              <w:marLeft w:val="0"/>
              <w:marRight w:val="0"/>
              <w:marTop w:val="0"/>
              <w:marBottom w:val="0"/>
              <w:divBdr>
                <w:top w:val="none" w:sz="0" w:space="0" w:color="auto"/>
                <w:left w:val="none" w:sz="0" w:space="0" w:color="auto"/>
                <w:bottom w:val="none" w:sz="0" w:space="0" w:color="auto"/>
                <w:right w:val="none" w:sz="0" w:space="0" w:color="auto"/>
              </w:divBdr>
            </w:div>
            <w:div w:id="1950429747">
              <w:marLeft w:val="0"/>
              <w:marRight w:val="0"/>
              <w:marTop w:val="0"/>
              <w:marBottom w:val="0"/>
              <w:divBdr>
                <w:top w:val="none" w:sz="0" w:space="0" w:color="auto"/>
                <w:left w:val="none" w:sz="0" w:space="0" w:color="auto"/>
                <w:bottom w:val="none" w:sz="0" w:space="0" w:color="auto"/>
                <w:right w:val="none" w:sz="0" w:space="0" w:color="auto"/>
              </w:divBdr>
            </w:div>
            <w:div w:id="1713574660">
              <w:marLeft w:val="0"/>
              <w:marRight w:val="0"/>
              <w:marTop w:val="0"/>
              <w:marBottom w:val="0"/>
              <w:divBdr>
                <w:top w:val="none" w:sz="0" w:space="0" w:color="auto"/>
                <w:left w:val="none" w:sz="0" w:space="0" w:color="auto"/>
                <w:bottom w:val="none" w:sz="0" w:space="0" w:color="auto"/>
                <w:right w:val="none" w:sz="0" w:space="0" w:color="auto"/>
              </w:divBdr>
            </w:div>
            <w:div w:id="2138404770">
              <w:marLeft w:val="0"/>
              <w:marRight w:val="0"/>
              <w:marTop w:val="0"/>
              <w:marBottom w:val="0"/>
              <w:divBdr>
                <w:top w:val="none" w:sz="0" w:space="0" w:color="auto"/>
                <w:left w:val="none" w:sz="0" w:space="0" w:color="auto"/>
                <w:bottom w:val="none" w:sz="0" w:space="0" w:color="auto"/>
                <w:right w:val="none" w:sz="0" w:space="0" w:color="auto"/>
              </w:divBdr>
            </w:div>
            <w:div w:id="1000429716">
              <w:marLeft w:val="0"/>
              <w:marRight w:val="0"/>
              <w:marTop w:val="0"/>
              <w:marBottom w:val="0"/>
              <w:divBdr>
                <w:top w:val="none" w:sz="0" w:space="0" w:color="auto"/>
                <w:left w:val="none" w:sz="0" w:space="0" w:color="auto"/>
                <w:bottom w:val="none" w:sz="0" w:space="0" w:color="auto"/>
                <w:right w:val="none" w:sz="0" w:space="0" w:color="auto"/>
              </w:divBdr>
            </w:div>
            <w:div w:id="1320771636">
              <w:marLeft w:val="0"/>
              <w:marRight w:val="0"/>
              <w:marTop w:val="0"/>
              <w:marBottom w:val="0"/>
              <w:divBdr>
                <w:top w:val="none" w:sz="0" w:space="0" w:color="auto"/>
                <w:left w:val="none" w:sz="0" w:space="0" w:color="auto"/>
                <w:bottom w:val="none" w:sz="0" w:space="0" w:color="auto"/>
                <w:right w:val="none" w:sz="0" w:space="0" w:color="auto"/>
              </w:divBdr>
            </w:div>
            <w:div w:id="1345548885">
              <w:marLeft w:val="0"/>
              <w:marRight w:val="0"/>
              <w:marTop w:val="0"/>
              <w:marBottom w:val="0"/>
              <w:divBdr>
                <w:top w:val="none" w:sz="0" w:space="0" w:color="auto"/>
                <w:left w:val="none" w:sz="0" w:space="0" w:color="auto"/>
                <w:bottom w:val="none" w:sz="0" w:space="0" w:color="auto"/>
                <w:right w:val="none" w:sz="0" w:space="0" w:color="auto"/>
              </w:divBdr>
            </w:div>
            <w:div w:id="10807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1486">
      <w:bodyDiv w:val="1"/>
      <w:marLeft w:val="0"/>
      <w:marRight w:val="0"/>
      <w:marTop w:val="0"/>
      <w:marBottom w:val="0"/>
      <w:divBdr>
        <w:top w:val="none" w:sz="0" w:space="0" w:color="auto"/>
        <w:left w:val="none" w:sz="0" w:space="0" w:color="auto"/>
        <w:bottom w:val="none" w:sz="0" w:space="0" w:color="auto"/>
        <w:right w:val="none" w:sz="0" w:space="0" w:color="auto"/>
      </w:divBdr>
      <w:divsChild>
        <w:div w:id="1329867819">
          <w:marLeft w:val="0"/>
          <w:marRight w:val="0"/>
          <w:marTop w:val="0"/>
          <w:marBottom w:val="0"/>
          <w:divBdr>
            <w:top w:val="none" w:sz="0" w:space="0" w:color="auto"/>
            <w:left w:val="none" w:sz="0" w:space="0" w:color="auto"/>
            <w:bottom w:val="none" w:sz="0" w:space="0" w:color="auto"/>
            <w:right w:val="none" w:sz="0" w:space="0" w:color="auto"/>
          </w:divBdr>
          <w:divsChild>
            <w:div w:id="1125198744">
              <w:marLeft w:val="0"/>
              <w:marRight w:val="0"/>
              <w:marTop w:val="0"/>
              <w:marBottom w:val="0"/>
              <w:divBdr>
                <w:top w:val="none" w:sz="0" w:space="0" w:color="auto"/>
                <w:left w:val="none" w:sz="0" w:space="0" w:color="auto"/>
                <w:bottom w:val="none" w:sz="0" w:space="0" w:color="auto"/>
                <w:right w:val="none" w:sz="0" w:space="0" w:color="auto"/>
              </w:divBdr>
            </w:div>
            <w:div w:id="1906718612">
              <w:marLeft w:val="0"/>
              <w:marRight w:val="0"/>
              <w:marTop w:val="0"/>
              <w:marBottom w:val="0"/>
              <w:divBdr>
                <w:top w:val="none" w:sz="0" w:space="0" w:color="auto"/>
                <w:left w:val="none" w:sz="0" w:space="0" w:color="auto"/>
                <w:bottom w:val="none" w:sz="0" w:space="0" w:color="auto"/>
                <w:right w:val="none" w:sz="0" w:space="0" w:color="auto"/>
              </w:divBdr>
            </w:div>
            <w:div w:id="811799311">
              <w:marLeft w:val="0"/>
              <w:marRight w:val="0"/>
              <w:marTop w:val="0"/>
              <w:marBottom w:val="0"/>
              <w:divBdr>
                <w:top w:val="none" w:sz="0" w:space="0" w:color="auto"/>
                <w:left w:val="none" w:sz="0" w:space="0" w:color="auto"/>
                <w:bottom w:val="none" w:sz="0" w:space="0" w:color="auto"/>
                <w:right w:val="none" w:sz="0" w:space="0" w:color="auto"/>
              </w:divBdr>
            </w:div>
            <w:div w:id="1074473568">
              <w:marLeft w:val="0"/>
              <w:marRight w:val="0"/>
              <w:marTop w:val="0"/>
              <w:marBottom w:val="0"/>
              <w:divBdr>
                <w:top w:val="none" w:sz="0" w:space="0" w:color="auto"/>
                <w:left w:val="none" w:sz="0" w:space="0" w:color="auto"/>
                <w:bottom w:val="none" w:sz="0" w:space="0" w:color="auto"/>
                <w:right w:val="none" w:sz="0" w:space="0" w:color="auto"/>
              </w:divBdr>
            </w:div>
            <w:div w:id="943610977">
              <w:marLeft w:val="0"/>
              <w:marRight w:val="0"/>
              <w:marTop w:val="0"/>
              <w:marBottom w:val="0"/>
              <w:divBdr>
                <w:top w:val="none" w:sz="0" w:space="0" w:color="auto"/>
                <w:left w:val="none" w:sz="0" w:space="0" w:color="auto"/>
                <w:bottom w:val="none" w:sz="0" w:space="0" w:color="auto"/>
                <w:right w:val="none" w:sz="0" w:space="0" w:color="auto"/>
              </w:divBdr>
            </w:div>
            <w:div w:id="440417013">
              <w:marLeft w:val="0"/>
              <w:marRight w:val="0"/>
              <w:marTop w:val="0"/>
              <w:marBottom w:val="0"/>
              <w:divBdr>
                <w:top w:val="none" w:sz="0" w:space="0" w:color="auto"/>
                <w:left w:val="none" w:sz="0" w:space="0" w:color="auto"/>
                <w:bottom w:val="none" w:sz="0" w:space="0" w:color="auto"/>
                <w:right w:val="none" w:sz="0" w:space="0" w:color="auto"/>
              </w:divBdr>
            </w:div>
            <w:div w:id="1714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197">
      <w:bodyDiv w:val="1"/>
      <w:marLeft w:val="0"/>
      <w:marRight w:val="0"/>
      <w:marTop w:val="0"/>
      <w:marBottom w:val="0"/>
      <w:divBdr>
        <w:top w:val="none" w:sz="0" w:space="0" w:color="auto"/>
        <w:left w:val="none" w:sz="0" w:space="0" w:color="auto"/>
        <w:bottom w:val="none" w:sz="0" w:space="0" w:color="auto"/>
        <w:right w:val="none" w:sz="0" w:space="0" w:color="auto"/>
      </w:divBdr>
      <w:divsChild>
        <w:div w:id="1388147434">
          <w:marLeft w:val="0"/>
          <w:marRight w:val="0"/>
          <w:marTop w:val="0"/>
          <w:marBottom w:val="0"/>
          <w:divBdr>
            <w:top w:val="none" w:sz="0" w:space="0" w:color="auto"/>
            <w:left w:val="none" w:sz="0" w:space="0" w:color="auto"/>
            <w:bottom w:val="none" w:sz="0" w:space="0" w:color="auto"/>
            <w:right w:val="none" w:sz="0" w:space="0" w:color="auto"/>
          </w:divBdr>
        </w:div>
      </w:divsChild>
    </w:div>
    <w:div w:id="406808092">
      <w:bodyDiv w:val="1"/>
      <w:marLeft w:val="0"/>
      <w:marRight w:val="0"/>
      <w:marTop w:val="0"/>
      <w:marBottom w:val="0"/>
      <w:divBdr>
        <w:top w:val="none" w:sz="0" w:space="0" w:color="auto"/>
        <w:left w:val="none" w:sz="0" w:space="0" w:color="auto"/>
        <w:bottom w:val="none" w:sz="0" w:space="0" w:color="auto"/>
        <w:right w:val="none" w:sz="0" w:space="0" w:color="auto"/>
      </w:divBdr>
      <w:divsChild>
        <w:div w:id="881133449">
          <w:marLeft w:val="0"/>
          <w:marRight w:val="0"/>
          <w:marTop w:val="0"/>
          <w:marBottom w:val="0"/>
          <w:divBdr>
            <w:top w:val="none" w:sz="0" w:space="0" w:color="auto"/>
            <w:left w:val="none" w:sz="0" w:space="0" w:color="auto"/>
            <w:bottom w:val="none" w:sz="0" w:space="0" w:color="auto"/>
            <w:right w:val="none" w:sz="0" w:space="0" w:color="auto"/>
          </w:divBdr>
        </w:div>
      </w:divsChild>
    </w:div>
    <w:div w:id="409353111">
      <w:bodyDiv w:val="1"/>
      <w:marLeft w:val="0"/>
      <w:marRight w:val="0"/>
      <w:marTop w:val="0"/>
      <w:marBottom w:val="0"/>
      <w:divBdr>
        <w:top w:val="none" w:sz="0" w:space="0" w:color="auto"/>
        <w:left w:val="none" w:sz="0" w:space="0" w:color="auto"/>
        <w:bottom w:val="none" w:sz="0" w:space="0" w:color="auto"/>
        <w:right w:val="none" w:sz="0" w:space="0" w:color="auto"/>
      </w:divBdr>
      <w:divsChild>
        <w:div w:id="906110532">
          <w:marLeft w:val="0"/>
          <w:marRight w:val="0"/>
          <w:marTop w:val="0"/>
          <w:marBottom w:val="0"/>
          <w:divBdr>
            <w:top w:val="none" w:sz="0" w:space="0" w:color="auto"/>
            <w:left w:val="none" w:sz="0" w:space="0" w:color="auto"/>
            <w:bottom w:val="none" w:sz="0" w:space="0" w:color="auto"/>
            <w:right w:val="none" w:sz="0" w:space="0" w:color="auto"/>
          </w:divBdr>
          <w:divsChild>
            <w:div w:id="1155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527">
      <w:bodyDiv w:val="1"/>
      <w:marLeft w:val="0"/>
      <w:marRight w:val="0"/>
      <w:marTop w:val="0"/>
      <w:marBottom w:val="0"/>
      <w:divBdr>
        <w:top w:val="none" w:sz="0" w:space="0" w:color="auto"/>
        <w:left w:val="none" w:sz="0" w:space="0" w:color="auto"/>
        <w:bottom w:val="none" w:sz="0" w:space="0" w:color="auto"/>
        <w:right w:val="none" w:sz="0" w:space="0" w:color="auto"/>
      </w:divBdr>
      <w:divsChild>
        <w:div w:id="1189486401">
          <w:marLeft w:val="0"/>
          <w:marRight w:val="0"/>
          <w:marTop w:val="0"/>
          <w:marBottom w:val="0"/>
          <w:divBdr>
            <w:top w:val="none" w:sz="0" w:space="0" w:color="auto"/>
            <w:left w:val="none" w:sz="0" w:space="0" w:color="auto"/>
            <w:bottom w:val="none" w:sz="0" w:space="0" w:color="auto"/>
            <w:right w:val="none" w:sz="0" w:space="0" w:color="auto"/>
          </w:divBdr>
        </w:div>
      </w:divsChild>
    </w:div>
    <w:div w:id="534925846">
      <w:bodyDiv w:val="1"/>
      <w:marLeft w:val="0"/>
      <w:marRight w:val="0"/>
      <w:marTop w:val="0"/>
      <w:marBottom w:val="0"/>
      <w:divBdr>
        <w:top w:val="none" w:sz="0" w:space="0" w:color="auto"/>
        <w:left w:val="none" w:sz="0" w:space="0" w:color="auto"/>
        <w:bottom w:val="none" w:sz="0" w:space="0" w:color="auto"/>
        <w:right w:val="none" w:sz="0" w:space="0" w:color="auto"/>
      </w:divBdr>
      <w:divsChild>
        <w:div w:id="2098597">
          <w:marLeft w:val="0"/>
          <w:marRight w:val="0"/>
          <w:marTop w:val="0"/>
          <w:marBottom w:val="0"/>
          <w:divBdr>
            <w:top w:val="none" w:sz="0" w:space="0" w:color="auto"/>
            <w:left w:val="none" w:sz="0" w:space="0" w:color="auto"/>
            <w:bottom w:val="none" w:sz="0" w:space="0" w:color="auto"/>
            <w:right w:val="none" w:sz="0" w:space="0" w:color="auto"/>
          </w:divBdr>
          <w:divsChild>
            <w:div w:id="1110707455">
              <w:marLeft w:val="0"/>
              <w:marRight w:val="0"/>
              <w:marTop w:val="0"/>
              <w:marBottom w:val="0"/>
              <w:divBdr>
                <w:top w:val="none" w:sz="0" w:space="0" w:color="auto"/>
                <w:left w:val="none" w:sz="0" w:space="0" w:color="auto"/>
                <w:bottom w:val="none" w:sz="0" w:space="0" w:color="auto"/>
                <w:right w:val="none" w:sz="0" w:space="0" w:color="auto"/>
              </w:divBdr>
            </w:div>
            <w:div w:id="693264155">
              <w:marLeft w:val="0"/>
              <w:marRight w:val="0"/>
              <w:marTop w:val="0"/>
              <w:marBottom w:val="0"/>
              <w:divBdr>
                <w:top w:val="none" w:sz="0" w:space="0" w:color="auto"/>
                <w:left w:val="none" w:sz="0" w:space="0" w:color="auto"/>
                <w:bottom w:val="none" w:sz="0" w:space="0" w:color="auto"/>
                <w:right w:val="none" w:sz="0" w:space="0" w:color="auto"/>
              </w:divBdr>
            </w:div>
            <w:div w:id="585726918">
              <w:marLeft w:val="0"/>
              <w:marRight w:val="0"/>
              <w:marTop w:val="0"/>
              <w:marBottom w:val="0"/>
              <w:divBdr>
                <w:top w:val="none" w:sz="0" w:space="0" w:color="auto"/>
                <w:left w:val="none" w:sz="0" w:space="0" w:color="auto"/>
                <w:bottom w:val="none" w:sz="0" w:space="0" w:color="auto"/>
                <w:right w:val="none" w:sz="0" w:space="0" w:color="auto"/>
              </w:divBdr>
            </w:div>
            <w:div w:id="2072774990">
              <w:marLeft w:val="0"/>
              <w:marRight w:val="0"/>
              <w:marTop w:val="0"/>
              <w:marBottom w:val="0"/>
              <w:divBdr>
                <w:top w:val="none" w:sz="0" w:space="0" w:color="auto"/>
                <w:left w:val="none" w:sz="0" w:space="0" w:color="auto"/>
                <w:bottom w:val="none" w:sz="0" w:space="0" w:color="auto"/>
                <w:right w:val="none" w:sz="0" w:space="0" w:color="auto"/>
              </w:divBdr>
            </w:div>
            <w:div w:id="2702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212">
      <w:bodyDiv w:val="1"/>
      <w:marLeft w:val="0"/>
      <w:marRight w:val="0"/>
      <w:marTop w:val="0"/>
      <w:marBottom w:val="0"/>
      <w:divBdr>
        <w:top w:val="none" w:sz="0" w:space="0" w:color="auto"/>
        <w:left w:val="none" w:sz="0" w:space="0" w:color="auto"/>
        <w:bottom w:val="none" w:sz="0" w:space="0" w:color="auto"/>
        <w:right w:val="none" w:sz="0" w:space="0" w:color="auto"/>
      </w:divBdr>
      <w:divsChild>
        <w:div w:id="1902667484">
          <w:marLeft w:val="0"/>
          <w:marRight w:val="0"/>
          <w:marTop w:val="0"/>
          <w:marBottom w:val="0"/>
          <w:divBdr>
            <w:top w:val="none" w:sz="0" w:space="0" w:color="auto"/>
            <w:left w:val="none" w:sz="0" w:space="0" w:color="auto"/>
            <w:bottom w:val="none" w:sz="0" w:space="0" w:color="auto"/>
            <w:right w:val="none" w:sz="0" w:space="0" w:color="auto"/>
          </w:divBdr>
          <w:divsChild>
            <w:div w:id="2109960968">
              <w:marLeft w:val="0"/>
              <w:marRight w:val="0"/>
              <w:marTop w:val="0"/>
              <w:marBottom w:val="0"/>
              <w:divBdr>
                <w:top w:val="none" w:sz="0" w:space="0" w:color="auto"/>
                <w:left w:val="none" w:sz="0" w:space="0" w:color="auto"/>
                <w:bottom w:val="none" w:sz="0" w:space="0" w:color="auto"/>
                <w:right w:val="none" w:sz="0" w:space="0" w:color="auto"/>
              </w:divBdr>
            </w:div>
            <w:div w:id="450440167">
              <w:marLeft w:val="0"/>
              <w:marRight w:val="0"/>
              <w:marTop w:val="0"/>
              <w:marBottom w:val="0"/>
              <w:divBdr>
                <w:top w:val="none" w:sz="0" w:space="0" w:color="auto"/>
                <w:left w:val="none" w:sz="0" w:space="0" w:color="auto"/>
                <w:bottom w:val="none" w:sz="0" w:space="0" w:color="auto"/>
                <w:right w:val="none" w:sz="0" w:space="0" w:color="auto"/>
              </w:divBdr>
            </w:div>
            <w:div w:id="1566916816">
              <w:marLeft w:val="0"/>
              <w:marRight w:val="0"/>
              <w:marTop w:val="0"/>
              <w:marBottom w:val="0"/>
              <w:divBdr>
                <w:top w:val="none" w:sz="0" w:space="0" w:color="auto"/>
                <w:left w:val="none" w:sz="0" w:space="0" w:color="auto"/>
                <w:bottom w:val="none" w:sz="0" w:space="0" w:color="auto"/>
                <w:right w:val="none" w:sz="0" w:space="0" w:color="auto"/>
              </w:divBdr>
            </w:div>
            <w:div w:id="251085274">
              <w:marLeft w:val="0"/>
              <w:marRight w:val="0"/>
              <w:marTop w:val="0"/>
              <w:marBottom w:val="0"/>
              <w:divBdr>
                <w:top w:val="none" w:sz="0" w:space="0" w:color="auto"/>
                <w:left w:val="none" w:sz="0" w:space="0" w:color="auto"/>
                <w:bottom w:val="none" w:sz="0" w:space="0" w:color="auto"/>
                <w:right w:val="none" w:sz="0" w:space="0" w:color="auto"/>
              </w:divBdr>
            </w:div>
            <w:div w:id="1807776576">
              <w:marLeft w:val="0"/>
              <w:marRight w:val="0"/>
              <w:marTop w:val="0"/>
              <w:marBottom w:val="0"/>
              <w:divBdr>
                <w:top w:val="none" w:sz="0" w:space="0" w:color="auto"/>
                <w:left w:val="none" w:sz="0" w:space="0" w:color="auto"/>
                <w:bottom w:val="none" w:sz="0" w:space="0" w:color="auto"/>
                <w:right w:val="none" w:sz="0" w:space="0" w:color="auto"/>
              </w:divBdr>
            </w:div>
            <w:div w:id="2000107685">
              <w:marLeft w:val="0"/>
              <w:marRight w:val="0"/>
              <w:marTop w:val="0"/>
              <w:marBottom w:val="0"/>
              <w:divBdr>
                <w:top w:val="none" w:sz="0" w:space="0" w:color="auto"/>
                <w:left w:val="none" w:sz="0" w:space="0" w:color="auto"/>
                <w:bottom w:val="none" w:sz="0" w:space="0" w:color="auto"/>
                <w:right w:val="none" w:sz="0" w:space="0" w:color="auto"/>
              </w:divBdr>
            </w:div>
            <w:div w:id="678973694">
              <w:marLeft w:val="0"/>
              <w:marRight w:val="0"/>
              <w:marTop w:val="0"/>
              <w:marBottom w:val="0"/>
              <w:divBdr>
                <w:top w:val="none" w:sz="0" w:space="0" w:color="auto"/>
                <w:left w:val="none" w:sz="0" w:space="0" w:color="auto"/>
                <w:bottom w:val="none" w:sz="0" w:space="0" w:color="auto"/>
                <w:right w:val="none" w:sz="0" w:space="0" w:color="auto"/>
              </w:divBdr>
            </w:div>
            <w:div w:id="866720512">
              <w:marLeft w:val="0"/>
              <w:marRight w:val="0"/>
              <w:marTop w:val="0"/>
              <w:marBottom w:val="0"/>
              <w:divBdr>
                <w:top w:val="none" w:sz="0" w:space="0" w:color="auto"/>
                <w:left w:val="none" w:sz="0" w:space="0" w:color="auto"/>
                <w:bottom w:val="none" w:sz="0" w:space="0" w:color="auto"/>
                <w:right w:val="none" w:sz="0" w:space="0" w:color="auto"/>
              </w:divBdr>
            </w:div>
            <w:div w:id="1667245960">
              <w:marLeft w:val="0"/>
              <w:marRight w:val="0"/>
              <w:marTop w:val="0"/>
              <w:marBottom w:val="0"/>
              <w:divBdr>
                <w:top w:val="none" w:sz="0" w:space="0" w:color="auto"/>
                <w:left w:val="none" w:sz="0" w:space="0" w:color="auto"/>
                <w:bottom w:val="none" w:sz="0" w:space="0" w:color="auto"/>
                <w:right w:val="none" w:sz="0" w:space="0" w:color="auto"/>
              </w:divBdr>
            </w:div>
            <w:div w:id="219289127">
              <w:marLeft w:val="0"/>
              <w:marRight w:val="0"/>
              <w:marTop w:val="0"/>
              <w:marBottom w:val="0"/>
              <w:divBdr>
                <w:top w:val="none" w:sz="0" w:space="0" w:color="auto"/>
                <w:left w:val="none" w:sz="0" w:space="0" w:color="auto"/>
                <w:bottom w:val="none" w:sz="0" w:space="0" w:color="auto"/>
                <w:right w:val="none" w:sz="0" w:space="0" w:color="auto"/>
              </w:divBdr>
            </w:div>
            <w:div w:id="1906531422">
              <w:marLeft w:val="0"/>
              <w:marRight w:val="0"/>
              <w:marTop w:val="0"/>
              <w:marBottom w:val="0"/>
              <w:divBdr>
                <w:top w:val="none" w:sz="0" w:space="0" w:color="auto"/>
                <w:left w:val="none" w:sz="0" w:space="0" w:color="auto"/>
                <w:bottom w:val="none" w:sz="0" w:space="0" w:color="auto"/>
                <w:right w:val="none" w:sz="0" w:space="0" w:color="auto"/>
              </w:divBdr>
            </w:div>
            <w:div w:id="800341509">
              <w:marLeft w:val="0"/>
              <w:marRight w:val="0"/>
              <w:marTop w:val="0"/>
              <w:marBottom w:val="0"/>
              <w:divBdr>
                <w:top w:val="none" w:sz="0" w:space="0" w:color="auto"/>
                <w:left w:val="none" w:sz="0" w:space="0" w:color="auto"/>
                <w:bottom w:val="none" w:sz="0" w:space="0" w:color="auto"/>
                <w:right w:val="none" w:sz="0" w:space="0" w:color="auto"/>
              </w:divBdr>
            </w:div>
            <w:div w:id="1661929134">
              <w:marLeft w:val="0"/>
              <w:marRight w:val="0"/>
              <w:marTop w:val="0"/>
              <w:marBottom w:val="0"/>
              <w:divBdr>
                <w:top w:val="none" w:sz="0" w:space="0" w:color="auto"/>
                <w:left w:val="none" w:sz="0" w:space="0" w:color="auto"/>
                <w:bottom w:val="none" w:sz="0" w:space="0" w:color="auto"/>
                <w:right w:val="none" w:sz="0" w:space="0" w:color="auto"/>
              </w:divBdr>
            </w:div>
            <w:div w:id="1024599110">
              <w:marLeft w:val="0"/>
              <w:marRight w:val="0"/>
              <w:marTop w:val="0"/>
              <w:marBottom w:val="0"/>
              <w:divBdr>
                <w:top w:val="none" w:sz="0" w:space="0" w:color="auto"/>
                <w:left w:val="none" w:sz="0" w:space="0" w:color="auto"/>
                <w:bottom w:val="none" w:sz="0" w:space="0" w:color="auto"/>
                <w:right w:val="none" w:sz="0" w:space="0" w:color="auto"/>
              </w:divBdr>
            </w:div>
            <w:div w:id="508251172">
              <w:marLeft w:val="0"/>
              <w:marRight w:val="0"/>
              <w:marTop w:val="0"/>
              <w:marBottom w:val="0"/>
              <w:divBdr>
                <w:top w:val="none" w:sz="0" w:space="0" w:color="auto"/>
                <w:left w:val="none" w:sz="0" w:space="0" w:color="auto"/>
                <w:bottom w:val="none" w:sz="0" w:space="0" w:color="auto"/>
                <w:right w:val="none" w:sz="0" w:space="0" w:color="auto"/>
              </w:divBdr>
            </w:div>
            <w:div w:id="829060316">
              <w:marLeft w:val="0"/>
              <w:marRight w:val="0"/>
              <w:marTop w:val="0"/>
              <w:marBottom w:val="0"/>
              <w:divBdr>
                <w:top w:val="none" w:sz="0" w:space="0" w:color="auto"/>
                <w:left w:val="none" w:sz="0" w:space="0" w:color="auto"/>
                <w:bottom w:val="none" w:sz="0" w:space="0" w:color="auto"/>
                <w:right w:val="none" w:sz="0" w:space="0" w:color="auto"/>
              </w:divBdr>
            </w:div>
            <w:div w:id="1090354657">
              <w:marLeft w:val="0"/>
              <w:marRight w:val="0"/>
              <w:marTop w:val="0"/>
              <w:marBottom w:val="0"/>
              <w:divBdr>
                <w:top w:val="none" w:sz="0" w:space="0" w:color="auto"/>
                <w:left w:val="none" w:sz="0" w:space="0" w:color="auto"/>
                <w:bottom w:val="none" w:sz="0" w:space="0" w:color="auto"/>
                <w:right w:val="none" w:sz="0" w:space="0" w:color="auto"/>
              </w:divBdr>
            </w:div>
            <w:div w:id="1550265562">
              <w:marLeft w:val="0"/>
              <w:marRight w:val="0"/>
              <w:marTop w:val="0"/>
              <w:marBottom w:val="0"/>
              <w:divBdr>
                <w:top w:val="none" w:sz="0" w:space="0" w:color="auto"/>
                <w:left w:val="none" w:sz="0" w:space="0" w:color="auto"/>
                <w:bottom w:val="none" w:sz="0" w:space="0" w:color="auto"/>
                <w:right w:val="none" w:sz="0" w:space="0" w:color="auto"/>
              </w:divBdr>
            </w:div>
            <w:div w:id="1244073178">
              <w:marLeft w:val="0"/>
              <w:marRight w:val="0"/>
              <w:marTop w:val="0"/>
              <w:marBottom w:val="0"/>
              <w:divBdr>
                <w:top w:val="none" w:sz="0" w:space="0" w:color="auto"/>
                <w:left w:val="none" w:sz="0" w:space="0" w:color="auto"/>
                <w:bottom w:val="none" w:sz="0" w:space="0" w:color="auto"/>
                <w:right w:val="none" w:sz="0" w:space="0" w:color="auto"/>
              </w:divBdr>
            </w:div>
            <w:div w:id="458957341">
              <w:marLeft w:val="0"/>
              <w:marRight w:val="0"/>
              <w:marTop w:val="0"/>
              <w:marBottom w:val="0"/>
              <w:divBdr>
                <w:top w:val="none" w:sz="0" w:space="0" w:color="auto"/>
                <w:left w:val="none" w:sz="0" w:space="0" w:color="auto"/>
                <w:bottom w:val="none" w:sz="0" w:space="0" w:color="auto"/>
                <w:right w:val="none" w:sz="0" w:space="0" w:color="auto"/>
              </w:divBdr>
            </w:div>
            <w:div w:id="1429429683">
              <w:marLeft w:val="0"/>
              <w:marRight w:val="0"/>
              <w:marTop w:val="0"/>
              <w:marBottom w:val="0"/>
              <w:divBdr>
                <w:top w:val="none" w:sz="0" w:space="0" w:color="auto"/>
                <w:left w:val="none" w:sz="0" w:space="0" w:color="auto"/>
                <w:bottom w:val="none" w:sz="0" w:space="0" w:color="auto"/>
                <w:right w:val="none" w:sz="0" w:space="0" w:color="auto"/>
              </w:divBdr>
            </w:div>
            <w:div w:id="1260674626">
              <w:marLeft w:val="0"/>
              <w:marRight w:val="0"/>
              <w:marTop w:val="0"/>
              <w:marBottom w:val="0"/>
              <w:divBdr>
                <w:top w:val="none" w:sz="0" w:space="0" w:color="auto"/>
                <w:left w:val="none" w:sz="0" w:space="0" w:color="auto"/>
                <w:bottom w:val="none" w:sz="0" w:space="0" w:color="auto"/>
                <w:right w:val="none" w:sz="0" w:space="0" w:color="auto"/>
              </w:divBdr>
            </w:div>
            <w:div w:id="541019484">
              <w:marLeft w:val="0"/>
              <w:marRight w:val="0"/>
              <w:marTop w:val="0"/>
              <w:marBottom w:val="0"/>
              <w:divBdr>
                <w:top w:val="none" w:sz="0" w:space="0" w:color="auto"/>
                <w:left w:val="none" w:sz="0" w:space="0" w:color="auto"/>
                <w:bottom w:val="none" w:sz="0" w:space="0" w:color="auto"/>
                <w:right w:val="none" w:sz="0" w:space="0" w:color="auto"/>
              </w:divBdr>
            </w:div>
            <w:div w:id="1473213658">
              <w:marLeft w:val="0"/>
              <w:marRight w:val="0"/>
              <w:marTop w:val="0"/>
              <w:marBottom w:val="0"/>
              <w:divBdr>
                <w:top w:val="none" w:sz="0" w:space="0" w:color="auto"/>
                <w:left w:val="none" w:sz="0" w:space="0" w:color="auto"/>
                <w:bottom w:val="none" w:sz="0" w:space="0" w:color="auto"/>
                <w:right w:val="none" w:sz="0" w:space="0" w:color="auto"/>
              </w:divBdr>
            </w:div>
            <w:div w:id="14423451">
              <w:marLeft w:val="0"/>
              <w:marRight w:val="0"/>
              <w:marTop w:val="0"/>
              <w:marBottom w:val="0"/>
              <w:divBdr>
                <w:top w:val="none" w:sz="0" w:space="0" w:color="auto"/>
                <w:left w:val="none" w:sz="0" w:space="0" w:color="auto"/>
                <w:bottom w:val="none" w:sz="0" w:space="0" w:color="auto"/>
                <w:right w:val="none" w:sz="0" w:space="0" w:color="auto"/>
              </w:divBdr>
            </w:div>
            <w:div w:id="1556577667">
              <w:marLeft w:val="0"/>
              <w:marRight w:val="0"/>
              <w:marTop w:val="0"/>
              <w:marBottom w:val="0"/>
              <w:divBdr>
                <w:top w:val="none" w:sz="0" w:space="0" w:color="auto"/>
                <w:left w:val="none" w:sz="0" w:space="0" w:color="auto"/>
                <w:bottom w:val="none" w:sz="0" w:space="0" w:color="auto"/>
                <w:right w:val="none" w:sz="0" w:space="0" w:color="auto"/>
              </w:divBdr>
            </w:div>
            <w:div w:id="1081218564">
              <w:marLeft w:val="0"/>
              <w:marRight w:val="0"/>
              <w:marTop w:val="0"/>
              <w:marBottom w:val="0"/>
              <w:divBdr>
                <w:top w:val="none" w:sz="0" w:space="0" w:color="auto"/>
                <w:left w:val="none" w:sz="0" w:space="0" w:color="auto"/>
                <w:bottom w:val="none" w:sz="0" w:space="0" w:color="auto"/>
                <w:right w:val="none" w:sz="0" w:space="0" w:color="auto"/>
              </w:divBdr>
            </w:div>
            <w:div w:id="537475275">
              <w:marLeft w:val="0"/>
              <w:marRight w:val="0"/>
              <w:marTop w:val="0"/>
              <w:marBottom w:val="0"/>
              <w:divBdr>
                <w:top w:val="none" w:sz="0" w:space="0" w:color="auto"/>
                <w:left w:val="none" w:sz="0" w:space="0" w:color="auto"/>
                <w:bottom w:val="none" w:sz="0" w:space="0" w:color="auto"/>
                <w:right w:val="none" w:sz="0" w:space="0" w:color="auto"/>
              </w:divBdr>
            </w:div>
            <w:div w:id="1334796206">
              <w:marLeft w:val="0"/>
              <w:marRight w:val="0"/>
              <w:marTop w:val="0"/>
              <w:marBottom w:val="0"/>
              <w:divBdr>
                <w:top w:val="none" w:sz="0" w:space="0" w:color="auto"/>
                <w:left w:val="none" w:sz="0" w:space="0" w:color="auto"/>
                <w:bottom w:val="none" w:sz="0" w:space="0" w:color="auto"/>
                <w:right w:val="none" w:sz="0" w:space="0" w:color="auto"/>
              </w:divBdr>
            </w:div>
            <w:div w:id="820266182">
              <w:marLeft w:val="0"/>
              <w:marRight w:val="0"/>
              <w:marTop w:val="0"/>
              <w:marBottom w:val="0"/>
              <w:divBdr>
                <w:top w:val="none" w:sz="0" w:space="0" w:color="auto"/>
                <w:left w:val="none" w:sz="0" w:space="0" w:color="auto"/>
                <w:bottom w:val="none" w:sz="0" w:space="0" w:color="auto"/>
                <w:right w:val="none" w:sz="0" w:space="0" w:color="auto"/>
              </w:divBdr>
            </w:div>
            <w:div w:id="261568300">
              <w:marLeft w:val="0"/>
              <w:marRight w:val="0"/>
              <w:marTop w:val="0"/>
              <w:marBottom w:val="0"/>
              <w:divBdr>
                <w:top w:val="none" w:sz="0" w:space="0" w:color="auto"/>
                <w:left w:val="none" w:sz="0" w:space="0" w:color="auto"/>
                <w:bottom w:val="none" w:sz="0" w:space="0" w:color="auto"/>
                <w:right w:val="none" w:sz="0" w:space="0" w:color="auto"/>
              </w:divBdr>
            </w:div>
            <w:div w:id="942683584">
              <w:marLeft w:val="0"/>
              <w:marRight w:val="0"/>
              <w:marTop w:val="0"/>
              <w:marBottom w:val="0"/>
              <w:divBdr>
                <w:top w:val="none" w:sz="0" w:space="0" w:color="auto"/>
                <w:left w:val="none" w:sz="0" w:space="0" w:color="auto"/>
                <w:bottom w:val="none" w:sz="0" w:space="0" w:color="auto"/>
                <w:right w:val="none" w:sz="0" w:space="0" w:color="auto"/>
              </w:divBdr>
            </w:div>
            <w:div w:id="631056117">
              <w:marLeft w:val="0"/>
              <w:marRight w:val="0"/>
              <w:marTop w:val="0"/>
              <w:marBottom w:val="0"/>
              <w:divBdr>
                <w:top w:val="none" w:sz="0" w:space="0" w:color="auto"/>
                <w:left w:val="none" w:sz="0" w:space="0" w:color="auto"/>
                <w:bottom w:val="none" w:sz="0" w:space="0" w:color="auto"/>
                <w:right w:val="none" w:sz="0" w:space="0" w:color="auto"/>
              </w:divBdr>
            </w:div>
            <w:div w:id="552230089">
              <w:marLeft w:val="0"/>
              <w:marRight w:val="0"/>
              <w:marTop w:val="0"/>
              <w:marBottom w:val="0"/>
              <w:divBdr>
                <w:top w:val="none" w:sz="0" w:space="0" w:color="auto"/>
                <w:left w:val="none" w:sz="0" w:space="0" w:color="auto"/>
                <w:bottom w:val="none" w:sz="0" w:space="0" w:color="auto"/>
                <w:right w:val="none" w:sz="0" w:space="0" w:color="auto"/>
              </w:divBdr>
            </w:div>
            <w:div w:id="488331340">
              <w:marLeft w:val="0"/>
              <w:marRight w:val="0"/>
              <w:marTop w:val="0"/>
              <w:marBottom w:val="0"/>
              <w:divBdr>
                <w:top w:val="none" w:sz="0" w:space="0" w:color="auto"/>
                <w:left w:val="none" w:sz="0" w:space="0" w:color="auto"/>
                <w:bottom w:val="none" w:sz="0" w:space="0" w:color="auto"/>
                <w:right w:val="none" w:sz="0" w:space="0" w:color="auto"/>
              </w:divBdr>
            </w:div>
            <w:div w:id="54276486">
              <w:marLeft w:val="0"/>
              <w:marRight w:val="0"/>
              <w:marTop w:val="0"/>
              <w:marBottom w:val="0"/>
              <w:divBdr>
                <w:top w:val="none" w:sz="0" w:space="0" w:color="auto"/>
                <w:left w:val="none" w:sz="0" w:space="0" w:color="auto"/>
                <w:bottom w:val="none" w:sz="0" w:space="0" w:color="auto"/>
                <w:right w:val="none" w:sz="0" w:space="0" w:color="auto"/>
              </w:divBdr>
            </w:div>
            <w:div w:id="1888948383">
              <w:marLeft w:val="0"/>
              <w:marRight w:val="0"/>
              <w:marTop w:val="0"/>
              <w:marBottom w:val="0"/>
              <w:divBdr>
                <w:top w:val="none" w:sz="0" w:space="0" w:color="auto"/>
                <w:left w:val="none" w:sz="0" w:space="0" w:color="auto"/>
                <w:bottom w:val="none" w:sz="0" w:space="0" w:color="auto"/>
                <w:right w:val="none" w:sz="0" w:space="0" w:color="auto"/>
              </w:divBdr>
            </w:div>
            <w:div w:id="615794299">
              <w:marLeft w:val="0"/>
              <w:marRight w:val="0"/>
              <w:marTop w:val="0"/>
              <w:marBottom w:val="0"/>
              <w:divBdr>
                <w:top w:val="none" w:sz="0" w:space="0" w:color="auto"/>
                <w:left w:val="none" w:sz="0" w:space="0" w:color="auto"/>
                <w:bottom w:val="none" w:sz="0" w:space="0" w:color="auto"/>
                <w:right w:val="none" w:sz="0" w:space="0" w:color="auto"/>
              </w:divBdr>
            </w:div>
            <w:div w:id="63452647">
              <w:marLeft w:val="0"/>
              <w:marRight w:val="0"/>
              <w:marTop w:val="0"/>
              <w:marBottom w:val="0"/>
              <w:divBdr>
                <w:top w:val="none" w:sz="0" w:space="0" w:color="auto"/>
                <w:left w:val="none" w:sz="0" w:space="0" w:color="auto"/>
                <w:bottom w:val="none" w:sz="0" w:space="0" w:color="auto"/>
                <w:right w:val="none" w:sz="0" w:space="0" w:color="auto"/>
              </w:divBdr>
            </w:div>
            <w:div w:id="149559396">
              <w:marLeft w:val="0"/>
              <w:marRight w:val="0"/>
              <w:marTop w:val="0"/>
              <w:marBottom w:val="0"/>
              <w:divBdr>
                <w:top w:val="none" w:sz="0" w:space="0" w:color="auto"/>
                <w:left w:val="none" w:sz="0" w:space="0" w:color="auto"/>
                <w:bottom w:val="none" w:sz="0" w:space="0" w:color="auto"/>
                <w:right w:val="none" w:sz="0" w:space="0" w:color="auto"/>
              </w:divBdr>
            </w:div>
            <w:div w:id="1177161409">
              <w:marLeft w:val="0"/>
              <w:marRight w:val="0"/>
              <w:marTop w:val="0"/>
              <w:marBottom w:val="0"/>
              <w:divBdr>
                <w:top w:val="none" w:sz="0" w:space="0" w:color="auto"/>
                <w:left w:val="none" w:sz="0" w:space="0" w:color="auto"/>
                <w:bottom w:val="none" w:sz="0" w:space="0" w:color="auto"/>
                <w:right w:val="none" w:sz="0" w:space="0" w:color="auto"/>
              </w:divBdr>
            </w:div>
            <w:div w:id="75058698">
              <w:marLeft w:val="0"/>
              <w:marRight w:val="0"/>
              <w:marTop w:val="0"/>
              <w:marBottom w:val="0"/>
              <w:divBdr>
                <w:top w:val="none" w:sz="0" w:space="0" w:color="auto"/>
                <w:left w:val="none" w:sz="0" w:space="0" w:color="auto"/>
                <w:bottom w:val="none" w:sz="0" w:space="0" w:color="auto"/>
                <w:right w:val="none" w:sz="0" w:space="0" w:color="auto"/>
              </w:divBdr>
            </w:div>
            <w:div w:id="1776634038">
              <w:marLeft w:val="0"/>
              <w:marRight w:val="0"/>
              <w:marTop w:val="0"/>
              <w:marBottom w:val="0"/>
              <w:divBdr>
                <w:top w:val="none" w:sz="0" w:space="0" w:color="auto"/>
                <w:left w:val="none" w:sz="0" w:space="0" w:color="auto"/>
                <w:bottom w:val="none" w:sz="0" w:space="0" w:color="auto"/>
                <w:right w:val="none" w:sz="0" w:space="0" w:color="auto"/>
              </w:divBdr>
            </w:div>
            <w:div w:id="248471671">
              <w:marLeft w:val="0"/>
              <w:marRight w:val="0"/>
              <w:marTop w:val="0"/>
              <w:marBottom w:val="0"/>
              <w:divBdr>
                <w:top w:val="none" w:sz="0" w:space="0" w:color="auto"/>
                <w:left w:val="none" w:sz="0" w:space="0" w:color="auto"/>
                <w:bottom w:val="none" w:sz="0" w:space="0" w:color="auto"/>
                <w:right w:val="none" w:sz="0" w:space="0" w:color="auto"/>
              </w:divBdr>
            </w:div>
            <w:div w:id="15890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6186">
      <w:bodyDiv w:val="1"/>
      <w:marLeft w:val="0"/>
      <w:marRight w:val="0"/>
      <w:marTop w:val="0"/>
      <w:marBottom w:val="0"/>
      <w:divBdr>
        <w:top w:val="none" w:sz="0" w:space="0" w:color="auto"/>
        <w:left w:val="none" w:sz="0" w:space="0" w:color="auto"/>
        <w:bottom w:val="none" w:sz="0" w:space="0" w:color="auto"/>
        <w:right w:val="none" w:sz="0" w:space="0" w:color="auto"/>
      </w:divBdr>
      <w:divsChild>
        <w:div w:id="432167837">
          <w:marLeft w:val="0"/>
          <w:marRight w:val="0"/>
          <w:marTop w:val="0"/>
          <w:marBottom w:val="0"/>
          <w:divBdr>
            <w:top w:val="none" w:sz="0" w:space="0" w:color="auto"/>
            <w:left w:val="none" w:sz="0" w:space="0" w:color="auto"/>
            <w:bottom w:val="none" w:sz="0" w:space="0" w:color="auto"/>
            <w:right w:val="none" w:sz="0" w:space="0" w:color="auto"/>
          </w:divBdr>
          <w:divsChild>
            <w:div w:id="892892002">
              <w:marLeft w:val="0"/>
              <w:marRight w:val="0"/>
              <w:marTop w:val="0"/>
              <w:marBottom w:val="0"/>
              <w:divBdr>
                <w:top w:val="none" w:sz="0" w:space="0" w:color="auto"/>
                <w:left w:val="none" w:sz="0" w:space="0" w:color="auto"/>
                <w:bottom w:val="none" w:sz="0" w:space="0" w:color="auto"/>
                <w:right w:val="none" w:sz="0" w:space="0" w:color="auto"/>
              </w:divBdr>
            </w:div>
            <w:div w:id="762385859">
              <w:marLeft w:val="0"/>
              <w:marRight w:val="0"/>
              <w:marTop w:val="0"/>
              <w:marBottom w:val="0"/>
              <w:divBdr>
                <w:top w:val="none" w:sz="0" w:space="0" w:color="auto"/>
                <w:left w:val="none" w:sz="0" w:space="0" w:color="auto"/>
                <w:bottom w:val="none" w:sz="0" w:space="0" w:color="auto"/>
                <w:right w:val="none" w:sz="0" w:space="0" w:color="auto"/>
              </w:divBdr>
            </w:div>
            <w:div w:id="2027511373">
              <w:marLeft w:val="0"/>
              <w:marRight w:val="0"/>
              <w:marTop w:val="0"/>
              <w:marBottom w:val="0"/>
              <w:divBdr>
                <w:top w:val="none" w:sz="0" w:space="0" w:color="auto"/>
                <w:left w:val="none" w:sz="0" w:space="0" w:color="auto"/>
                <w:bottom w:val="none" w:sz="0" w:space="0" w:color="auto"/>
                <w:right w:val="none" w:sz="0" w:space="0" w:color="auto"/>
              </w:divBdr>
            </w:div>
            <w:div w:id="1307662992">
              <w:marLeft w:val="0"/>
              <w:marRight w:val="0"/>
              <w:marTop w:val="0"/>
              <w:marBottom w:val="0"/>
              <w:divBdr>
                <w:top w:val="none" w:sz="0" w:space="0" w:color="auto"/>
                <w:left w:val="none" w:sz="0" w:space="0" w:color="auto"/>
                <w:bottom w:val="none" w:sz="0" w:space="0" w:color="auto"/>
                <w:right w:val="none" w:sz="0" w:space="0" w:color="auto"/>
              </w:divBdr>
            </w:div>
            <w:div w:id="2084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4549">
      <w:bodyDiv w:val="1"/>
      <w:marLeft w:val="0"/>
      <w:marRight w:val="0"/>
      <w:marTop w:val="0"/>
      <w:marBottom w:val="0"/>
      <w:divBdr>
        <w:top w:val="none" w:sz="0" w:space="0" w:color="auto"/>
        <w:left w:val="none" w:sz="0" w:space="0" w:color="auto"/>
        <w:bottom w:val="none" w:sz="0" w:space="0" w:color="auto"/>
        <w:right w:val="none" w:sz="0" w:space="0" w:color="auto"/>
      </w:divBdr>
      <w:divsChild>
        <w:div w:id="1662393411">
          <w:marLeft w:val="0"/>
          <w:marRight w:val="0"/>
          <w:marTop w:val="0"/>
          <w:marBottom w:val="0"/>
          <w:divBdr>
            <w:top w:val="none" w:sz="0" w:space="0" w:color="auto"/>
            <w:left w:val="none" w:sz="0" w:space="0" w:color="auto"/>
            <w:bottom w:val="none" w:sz="0" w:space="0" w:color="auto"/>
            <w:right w:val="none" w:sz="0" w:space="0" w:color="auto"/>
          </w:divBdr>
          <w:divsChild>
            <w:div w:id="107168153">
              <w:marLeft w:val="0"/>
              <w:marRight w:val="0"/>
              <w:marTop w:val="0"/>
              <w:marBottom w:val="0"/>
              <w:divBdr>
                <w:top w:val="none" w:sz="0" w:space="0" w:color="auto"/>
                <w:left w:val="none" w:sz="0" w:space="0" w:color="auto"/>
                <w:bottom w:val="none" w:sz="0" w:space="0" w:color="auto"/>
                <w:right w:val="none" w:sz="0" w:space="0" w:color="auto"/>
              </w:divBdr>
            </w:div>
            <w:div w:id="571424644">
              <w:marLeft w:val="0"/>
              <w:marRight w:val="0"/>
              <w:marTop w:val="0"/>
              <w:marBottom w:val="0"/>
              <w:divBdr>
                <w:top w:val="none" w:sz="0" w:space="0" w:color="auto"/>
                <w:left w:val="none" w:sz="0" w:space="0" w:color="auto"/>
                <w:bottom w:val="none" w:sz="0" w:space="0" w:color="auto"/>
                <w:right w:val="none" w:sz="0" w:space="0" w:color="auto"/>
              </w:divBdr>
            </w:div>
            <w:div w:id="1031538361">
              <w:marLeft w:val="0"/>
              <w:marRight w:val="0"/>
              <w:marTop w:val="0"/>
              <w:marBottom w:val="0"/>
              <w:divBdr>
                <w:top w:val="none" w:sz="0" w:space="0" w:color="auto"/>
                <w:left w:val="none" w:sz="0" w:space="0" w:color="auto"/>
                <w:bottom w:val="none" w:sz="0" w:space="0" w:color="auto"/>
                <w:right w:val="none" w:sz="0" w:space="0" w:color="auto"/>
              </w:divBdr>
            </w:div>
            <w:div w:id="1593926658">
              <w:marLeft w:val="0"/>
              <w:marRight w:val="0"/>
              <w:marTop w:val="0"/>
              <w:marBottom w:val="0"/>
              <w:divBdr>
                <w:top w:val="none" w:sz="0" w:space="0" w:color="auto"/>
                <w:left w:val="none" w:sz="0" w:space="0" w:color="auto"/>
                <w:bottom w:val="none" w:sz="0" w:space="0" w:color="auto"/>
                <w:right w:val="none" w:sz="0" w:space="0" w:color="auto"/>
              </w:divBdr>
            </w:div>
            <w:div w:id="1114910537">
              <w:marLeft w:val="0"/>
              <w:marRight w:val="0"/>
              <w:marTop w:val="0"/>
              <w:marBottom w:val="0"/>
              <w:divBdr>
                <w:top w:val="none" w:sz="0" w:space="0" w:color="auto"/>
                <w:left w:val="none" w:sz="0" w:space="0" w:color="auto"/>
                <w:bottom w:val="none" w:sz="0" w:space="0" w:color="auto"/>
                <w:right w:val="none" w:sz="0" w:space="0" w:color="auto"/>
              </w:divBdr>
            </w:div>
            <w:div w:id="5052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444">
      <w:bodyDiv w:val="1"/>
      <w:marLeft w:val="0"/>
      <w:marRight w:val="0"/>
      <w:marTop w:val="0"/>
      <w:marBottom w:val="0"/>
      <w:divBdr>
        <w:top w:val="none" w:sz="0" w:space="0" w:color="auto"/>
        <w:left w:val="none" w:sz="0" w:space="0" w:color="auto"/>
        <w:bottom w:val="none" w:sz="0" w:space="0" w:color="auto"/>
        <w:right w:val="none" w:sz="0" w:space="0" w:color="auto"/>
      </w:divBdr>
      <w:divsChild>
        <w:div w:id="498347776">
          <w:marLeft w:val="0"/>
          <w:marRight w:val="0"/>
          <w:marTop w:val="0"/>
          <w:marBottom w:val="0"/>
          <w:divBdr>
            <w:top w:val="none" w:sz="0" w:space="0" w:color="auto"/>
            <w:left w:val="none" w:sz="0" w:space="0" w:color="auto"/>
            <w:bottom w:val="none" w:sz="0" w:space="0" w:color="auto"/>
            <w:right w:val="none" w:sz="0" w:space="0" w:color="auto"/>
          </w:divBdr>
          <w:divsChild>
            <w:div w:id="1912276524">
              <w:marLeft w:val="0"/>
              <w:marRight w:val="0"/>
              <w:marTop w:val="0"/>
              <w:marBottom w:val="0"/>
              <w:divBdr>
                <w:top w:val="none" w:sz="0" w:space="0" w:color="auto"/>
                <w:left w:val="none" w:sz="0" w:space="0" w:color="auto"/>
                <w:bottom w:val="none" w:sz="0" w:space="0" w:color="auto"/>
                <w:right w:val="none" w:sz="0" w:space="0" w:color="auto"/>
              </w:divBdr>
            </w:div>
            <w:div w:id="1161198103">
              <w:marLeft w:val="0"/>
              <w:marRight w:val="0"/>
              <w:marTop w:val="0"/>
              <w:marBottom w:val="0"/>
              <w:divBdr>
                <w:top w:val="none" w:sz="0" w:space="0" w:color="auto"/>
                <w:left w:val="none" w:sz="0" w:space="0" w:color="auto"/>
                <w:bottom w:val="none" w:sz="0" w:space="0" w:color="auto"/>
                <w:right w:val="none" w:sz="0" w:space="0" w:color="auto"/>
              </w:divBdr>
            </w:div>
            <w:div w:id="1876691374">
              <w:marLeft w:val="0"/>
              <w:marRight w:val="0"/>
              <w:marTop w:val="0"/>
              <w:marBottom w:val="0"/>
              <w:divBdr>
                <w:top w:val="none" w:sz="0" w:space="0" w:color="auto"/>
                <w:left w:val="none" w:sz="0" w:space="0" w:color="auto"/>
                <w:bottom w:val="none" w:sz="0" w:space="0" w:color="auto"/>
                <w:right w:val="none" w:sz="0" w:space="0" w:color="auto"/>
              </w:divBdr>
            </w:div>
            <w:div w:id="1846439473">
              <w:marLeft w:val="0"/>
              <w:marRight w:val="0"/>
              <w:marTop w:val="0"/>
              <w:marBottom w:val="0"/>
              <w:divBdr>
                <w:top w:val="none" w:sz="0" w:space="0" w:color="auto"/>
                <w:left w:val="none" w:sz="0" w:space="0" w:color="auto"/>
                <w:bottom w:val="none" w:sz="0" w:space="0" w:color="auto"/>
                <w:right w:val="none" w:sz="0" w:space="0" w:color="auto"/>
              </w:divBdr>
            </w:div>
            <w:div w:id="1793017264">
              <w:marLeft w:val="0"/>
              <w:marRight w:val="0"/>
              <w:marTop w:val="0"/>
              <w:marBottom w:val="0"/>
              <w:divBdr>
                <w:top w:val="none" w:sz="0" w:space="0" w:color="auto"/>
                <w:left w:val="none" w:sz="0" w:space="0" w:color="auto"/>
                <w:bottom w:val="none" w:sz="0" w:space="0" w:color="auto"/>
                <w:right w:val="none" w:sz="0" w:space="0" w:color="auto"/>
              </w:divBdr>
            </w:div>
            <w:div w:id="201789302">
              <w:marLeft w:val="0"/>
              <w:marRight w:val="0"/>
              <w:marTop w:val="0"/>
              <w:marBottom w:val="0"/>
              <w:divBdr>
                <w:top w:val="none" w:sz="0" w:space="0" w:color="auto"/>
                <w:left w:val="none" w:sz="0" w:space="0" w:color="auto"/>
                <w:bottom w:val="none" w:sz="0" w:space="0" w:color="auto"/>
                <w:right w:val="none" w:sz="0" w:space="0" w:color="auto"/>
              </w:divBdr>
            </w:div>
            <w:div w:id="583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009">
      <w:bodyDiv w:val="1"/>
      <w:marLeft w:val="0"/>
      <w:marRight w:val="0"/>
      <w:marTop w:val="0"/>
      <w:marBottom w:val="0"/>
      <w:divBdr>
        <w:top w:val="none" w:sz="0" w:space="0" w:color="auto"/>
        <w:left w:val="none" w:sz="0" w:space="0" w:color="auto"/>
        <w:bottom w:val="none" w:sz="0" w:space="0" w:color="auto"/>
        <w:right w:val="none" w:sz="0" w:space="0" w:color="auto"/>
      </w:divBdr>
      <w:divsChild>
        <w:div w:id="1681660895">
          <w:marLeft w:val="0"/>
          <w:marRight w:val="0"/>
          <w:marTop w:val="0"/>
          <w:marBottom w:val="0"/>
          <w:divBdr>
            <w:top w:val="none" w:sz="0" w:space="0" w:color="auto"/>
            <w:left w:val="none" w:sz="0" w:space="0" w:color="auto"/>
            <w:bottom w:val="none" w:sz="0" w:space="0" w:color="auto"/>
            <w:right w:val="none" w:sz="0" w:space="0" w:color="auto"/>
          </w:divBdr>
        </w:div>
      </w:divsChild>
    </w:div>
    <w:div w:id="962417648">
      <w:bodyDiv w:val="1"/>
      <w:marLeft w:val="0"/>
      <w:marRight w:val="0"/>
      <w:marTop w:val="0"/>
      <w:marBottom w:val="0"/>
      <w:divBdr>
        <w:top w:val="none" w:sz="0" w:space="0" w:color="auto"/>
        <w:left w:val="none" w:sz="0" w:space="0" w:color="auto"/>
        <w:bottom w:val="none" w:sz="0" w:space="0" w:color="auto"/>
        <w:right w:val="none" w:sz="0" w:space="0" w:color="auto"/>
      </w:divBdr>
      <w:divsChild>
        <w:div w:id="679356794">
          <w:marLeft w:val="0"/>
          <w:marRight w:val="0"/>
          <w:marTop w:val="0"/>
          <w:marBottom w:val="0"/>
          <w:divBdr>
            <w:top w:val="none" w:sz="0" w:space="0" w:color="auto"/>
            <w:left w:val="none" w:sz="0" w:space="0" w:color="auto"/>
            <w:bottom w:val="none" w:sz="0" w:space="0" w:color="auto"/>
            <w:right w:val="none" w:sz="0" w:space="0" w:color="auto"/>
          </w:divBdr>
          <w:divsChild>
            <w:div w:id="544491676">
              <w:marLeft w:val="0"/>
              <w:marRight w:val="0"/>
              <w:marTop w:val="0"/>
              <w:marBottom w:val="0"/>
              <w:divBdr>
                <w:top w:val="none" w:sz="0" w:space="0" w:color="auto"/>
                <w:left w:val="none" w:sz="0" w:space="0" w:color="auto"/>
                <w:bottom w:val="none" w:sz="0" w:space="0" w:color="auto"/>
                <w:right w:val="none" w:sz="0" w:space="0" w:color="auto"/>
              </w:divBdr>
            </w:div>
            <w:div w:id="904800087">
              <w:marLeft w:val="0"/>
              <w:marRight w:val="0"/>
              <w:marTop w:val="0"/>
              <w:marBottom w:val="0"/>
              <w:divBdr>
                <w:top w:val="none" w:sz="0" w:space="0" w:color="auto"/>
                <w:left w:val="none" w:sz="0" w:space="0" w:color="auto"/>
                <w:bottom w:val="none" w:sz="0" w:space="0" w:color="auto"/>
                <w:right w:val="none" w:sz="0" w:space="0" w:color="auto"/>
              </w:divBdr>
            </w:div>
            <w:div w:id="948196231">
              <w:marLeft w:val="0"/>
              <w:marRight w:val="0"/>
              <w:marTop w:val="0"/>
              <w:marBottom w:val="0"/>
              <w:divBdr>
                <w:top w:val="none" w:sz="0" w:space="0" w:color="auto"/>
                <w:left w:val="none" w:sz="0" w:space="0" w:color="auto"/>
                <w:bottom w:val="none" w:sz="0" w:space="0" w:color="auto"/>
                <w:right w:val="none" w:sz="0" w:space="0" w:color="auto"/>
              </w:divBdr>
            </w:div>
            <w:div w:id="67579613">
              <w:marLeft w:val="0"/>
              <w:marRight w:val="0"/>
              <w:marTop w:val="0"/>
              <w:marBottom w:val="0"/>
              <w:divBdr>
                <w:top w:val="none" w:sz="0" w:space="0" w:color="auto"/>
                <w:left w:val="none" w:sz="0" w:space="0" w:color="auto"/>
                <w:bottom w:val="none" w:sz="0" w:space="0" w:color="auto"/>
                <w:right w:val="none" w:sz="0" w:space="0" w:color="auto"/>
              </w:divBdr>
            </w:div>
            <w:div w:id="1693609043">
              <w:marLeft w:val="0"/>
              <w:marRight w:val="0"/>
              <w:marTop w:val="0"/>
              <w:marBottom w:val="0"/>
              <w:divBdr>
                <w:top w:val="none" w:sz="0" w:space="0" w:color="auto"/>
                <w:left w:val="none" w:sz="0" w:space="0" w:color="auto"/>
                <w:bottom w:val="none" w:sz="0" w:space="0" w:color="auto"/>
                <w:right w:val="none" w:sz="0" w:space="0" w:color="auto"/>
              </w:divBdr>
            </w:div>
            <w:div w:id="1551502925">
              <w:marLeft w:val="0"/>
              <w:marRight w:val="0"/>
              <w:marTop w:val="0"/>
              <w:marBottom w:val="0"/>
              <w:divBdr>
                <w:top w:val="none" w:sz="0" w:space="0" w:color="auto"/>
                <w:left w:val="none" w:sz="0" w:space="0" w:color="auto"/>
                <w:bottom w:val="none" w:sz="0" w:space="0" w:color="auto"/>
                <w:right w:val="none" w:sz="0" w:space="0" w:color="auto"/>
              </w:divBdr>
            </w:div>
            <w:div w:id="434710246">
              <w:marLeft w:val="0"/>
              <w:marRight w:val="0"/>
              <w:marTop w:val="0"/>
              <w:marBottom w:val="0"/>
              <w:divBdr>
                <w:top w:val="none" w:sz="0" w:space="0" w:color="auto"/>
                <w:left w:val="none" w:sz="0" w:space="0" w:color="auto"/>
                <w:bottom w:val="none" w:sz="0" w:space="0" w:color="auto"/>
                <w:right w:val="none" w:sz="0" w:space="0" w:color="auto"/>
              </w:divBdr>
            </w:div>
            <w:div w:id="1589270472">
              <w:marLeft w:val="0"/>
              <w:marRight w:val="0"/>
              <w:marTop w:val="0"/>
              <w:marBottom w:val="0"/>
              <w:divBdr>
                <w:top w:val="none" w:sz="0" w:space="0" w:color="auto"/>
                <w:left w:val="none" w:sz="0" w:space="0" w:color="auto"/>
                <w:bottom w:val="none" w:sz="0" w:space="0" w:color="auto"/>
                <w:right w:val="none" w:sz="0" w:space="0" w:color="auto"/>
              </w:divBdr>
            </w:div>
            <w:div w:id="596910028">
              <w:marLeft w:val="0"/>
              <w:marRight w:val="0"/>
              <w:marTop w:val="0"/>
              <w:marBottom w:val="0"/>
              <w:divBdr>
                <w:top w:val="none" w:sz="0" w:space="0" w:color="auto"/>
                <w:left w:val="none" w:sz="0" w:space="0" w:color="auto"/>
                <w:bottom w:val="none" w:sz="0" w:space="0" w:color="auto"/>
                <w:right w:val="none" w:sz="0" w:space="0" w:color="auto"/>
              </w:divBdr>
            </w:div>
            <w:div w:id="1662663099">
              <w:marLeft w:val="0"/>
              <w:marRight w:val="0"/>
              <w:marTop w:val="0"/>
              <w:marBottom w:val="0"/>
              <w:divBdr>
                <w:top w:val="none" w:sz="0" w:space="0" w:color="auto"/>
                <w:left w:val="none" w:sz="0" w:space="0" w:color="auto"/>
                <w:bottom w:val="none" w:sz="0" w:space="0" w:color="auto"/>
                <w:right w:val="none" w:sz="0" w:space="0" w:color="auto"/>
              </w:divBdr>
            </w:div>
            <w:div w:id="1127360780">
              <w:marLeft w:val="0"/>
              <w:marRight w:val="0"/>
              <w:marTop w:val="0"/>
              <w:marBottom w:val="0"/>
              <w:divBdr>
                <w:top w:val="none" w:sz="0" w:space="0" w:color="auto"/>
                <w:left w:val="none" w:sz="0" w:space="0" w:color="auto"/>
                <w:bottom w:val="none" w:sz="0" w:space="0" w:color="auto"/>
                <w:right w:val="none" w:sz="0" w:space="0" w:color="auto"/>
              </w:divBdr>
            </w:div>
            <w:div w:id="1100686817">
              <w:marLeft w:val="0"/>
              <w:marRight w:val="0"/>
              <w:marTop w:val="0"/>
              <w:marBottom w:val="0"/>
              <w:divBdr>
                <w:top w:val="none" w:sz="0" w:space="0" w:color="auto"/>
                <w:left w:val="none" w:sz="0" w:space="0" w:color="auto"/>
                <w:bottom w:val="none" w:sz="0" w:space="0" w:color="auto"/>
                <w:right w:val="none" w:sz="0" w:space="0" w:color="auto"/>
              </w:divBdr>
            </w:div>
            <w:div w:id="991182130">
              <w:marLeft w:val="0"/>
              <w:marRight w:val="0"/>
              <w:marTop w:val="0"/>
              <w:marBottom w:val="0"/>
              <w:divBdr>
                <w:top w:val="none" w:sz="0" w:space="0" w:color="auto"/>
                <w:left w:val="none" w:sz="0" w:space="0" w:color="auto"/>
                <w:bottom w:val="none" w:sz="0" w:space="0" w:color="auto"/>
                <w:right w:val="none" w:sz="0" w:space="0" w:color="auto"/>
              </w:divBdr>
            </w:div>
            <w:div w:id="1351105885">
              <w:marLeft w:val="0"/>
              <w:marRight w:val="0"/>
              <w:marTop w:val="0"/>
              <w:marBottom w:val="0"/>
              <w:divBdr>
                <w:top w:val="none" w:sz="0" w:space="0" w:color="auto"/>
                <w:left w:val="none" w:sz="0" w:space="0" w:color="auto"/>
                <w:bottom w:val="none" w:sz="0" w:space="0" w:color="auto"/>
                <w:right w:val="none" w:sz="0" w:space="0" w:color="auto"/>
              </w:divBdr>
            </w:div>
            <w:div w:id="557326934">
              <w:marLeft w:val="0"/>
              <w:marRight w:val="0"/>
              <w:marTop w:val="0"/>
              <w:marBottom w:val="0"/>
              <w:divBdr>
                <w:top w:val="none" w:sz="0" w:space="0" w:color="auto"/>
                <w:left w:val="none" w:sz="0" w:space="0" w:color="auto"/>
                <w:bottom w:val="none" w:sz="0" w:space="0" w:color="auto"/>
                <w:right w:val="none" w:sz="0" w:space="0" w:color="auto"/>
              </w:divBdr>
            </w:div>
            <w:div w:id="1239636717">
              <w:marLeft w:val="0"/>
              <w:marRight w:val="0"/>
              <w:marTop w:val="0"/>
              <w:marBottom w:val="0"/>
              <w:divBdr>
                <w:top w:val="none" w:sz="0" w:space="0" w:color="auto"/>
                <w:left w:val="none" w:sz="0" w:space="0" w:color="auto"/>
                <w:bottom w:val="none" w:sz="0" w:space="0" w:color="auto"/>
                <w:right w:val="none" w:sz="0" w:space="0" w:color="auto"/>
              </w:divBdr>
            </w:div>
            <w:div w:id="1368287926">
              <w:marLeft w:val="0"/>
              <w:marRight w:val="0"/>
              <w:marTop w:val="0"/>
              <w:marBottom w:val="0"/>
              <w:divBdr>
                <w:top w:val="none" w:sz="0" w:space="0" w:color="auto"/>
                <w:left w:val="none" w:sz="0" w:space="0" w:color="auto"/>
                <w:bottom w:val="none" w:sz="0" w:space="0" w:color="auto"/>
                <w:right w:val="none" w:sz="0" w:space="0" w:color="auto"/>
              </w:divBdr>
            </w:div>
            <w:div w:id="1674214479">
              <w:marLeft w:val="0"/>
              <w:marRight w:val="0"/>
              <w:marTop w:val="0"/>
              <w:marBottom w:val="0"/>
              <w:divBdr>
                <w:top w:val="none" w:sz="0" w:space="0" w:color="auto"/>
                <w:left w:val="none" w:sz="0" w:space="0" w:color="auto"/>
                <w:bottom w:val="none" w:sz="0" w:space="0" w:color="auto"/>
                <w:right w:val="none" w:sz="0" w:space="0" w:color="auto"/>
              </w:divBdr>
            </w:div>
            <w:div w:id="216820041">
              <w:marLeft w:val="0"/>
              <w:marRight w:val="0"/>
              <w:marTop w:val="0"/>
              <w:marBottom w:val="0"/>
              <w:divBdr>
                <w:top w:val="none" w:sz="0" w:space="0" w:color="auto"/>
                <w:left w:val="none" w:sz="0" w:space="0" w:color="auto"/>
                <w:bottom w:val="none" w:sz="0" w:space="0" w:color="auto"/>
                <w:right w:val="none" w:sz="0" w:space="0" w:color="auto"/>
              </w:divBdr>
            </w:div>
            <w:div w:id="1168983199">
              <w:marLeft w:val="0"/>
              <w:marRight w:val="0"/>
              <w:marTop w:val="0"/>
              <w:marBottom w:val="0"/>
              <w:divBdr>
                <w:top w:val="none" w:sz="0" w:space="0" w:color="auto"/>
                <w:left w:val="none" w:sz="0" w:space="0" w:color="auto"/>
                <w:bottom w:val="none" w:sz="0" w:space="0" w:color="auto"/>
                <w:right w:val="none" w:sz="0" w:space="0" w:color="auto"/>
              </w:divBdr>
            </w:div>
            <w:div w:id="724371597">
              <w:marLeft w:val="0"/>
              <w:marRight w:val="0"/>
              <w:marTop w:val="0"/>
              <w:marBottom w:val="0"/>
              <w:divBdr>
                <w:top w:val="none" w:sz="0" w:space="0" w:color="auto"/>
                <w:left w:val="none" w:sz="0" w:space="0" w:color="auto"/>
                <w:bottom w:val="none" w:sz="0" w:space="0" w:color="auto"/>
                <w:right w:val="none" w:sz="0" w:space="0" w:color="auto"/>
              </w:divBdr>
            </w:div>
            <w:div w:id="225801584">
              <w:marLeft w:val="0"/>
              <w:marRight w:val="0"/>
              <w:marTop w:val="0"/>
              <w:marBottom w:val="0"/>
              <w:divBdr>
                <w:top w:val="none" w:sz="0" w:space="0" w:color="auto"/>
                <w:left w:val="none" w:sz="0" w:space="0" w:color="auto"/>
                <w:bottom w:val="none" w:sz="0" w:space="0" w:color="auto"/>
                <w:right w:val="none" w:sz="0" w:space="0" w:color="auto"/>
              </w:divBdr>
            </w:div>
            <w:div w:id="2112820160">
              <w:marLeft w:val="0"/>
              <w:marRight w:val="0"/>
              <w:marTop w:val="0"/>
              <w:marBottom w:val="0"/>
              <w:divBdr>
                <w:top w:val="none" w:sz="0" w:space="0" w:color="auto"/>
                <w:left w:val="none" w:sz="0" w:space="0" w:color="auto"/>
                <w:bottom w:val="none" w:sz="0" w:space="0" w:color="auto"/>
                <w:right w:val="none" w:sz="0" w:space="0" w:color="auto"/>
              </w:divBdr>
            </w:div>
            <w:div w:id="875898115">
              <w:marLeft w:val="0"/>
              <w:marRight w:val="0"/>
              <w:marTop w:val="0"/>
              <w:marBottom w:val="0"/>
              <w:divBdr>
                <w:top w:val="none" w:sz="0" w:space="0" w:color="auto"/>
                <w:left w:val="none" w:sz="0" w:space="0" w:color="auto"/>
                <w:bottom w:val="none" w:sz="0" w:space="0" w:color="auto"/>
                <w:right w:val="none" w:sz="0" w:space="0" w:color="auto"/>
              </w:divBdr>
            </w:div>
            <w:div w:id="2026207401">
              <w:marLeft w:val="0"/>
              <w:marRight w:val="0"/>
              <w:marTop w:val="0"/>
              <w:marBottom w:val="0"/>
              <w:divBdr>
                <w:top w:val="none" w:sz="0" w:space="0" w:color="auto"/>
                <w:left w:val="none" w:sz="0" w:space="0" w:color="auto"/>
                <w:bottom w:val="none" w:sz="0" w:space="0" w:color="auto"/>
                <w:right w:val="none" w:sz="0" w:space="0" w:color="auto"/>
              </w:divBdr>
            </w:div>
            <w:div w:id="481309252">
              <w:marLeft w:val="0"/>
              <w:marRight w:val="0"/>
              <w:marTop w:val="0"/>
              <w:marBottom w:val="0"/>
              <w:divBdr>
                <w:top w:val="none" w:sz="0" w:space="0" w:color="auto"/>
                <w:left w:val="none" w:sz="0" w:space="0" w:color="auto"/>
                <w:bottom w:val="none" w:sz="0" w:space="0" w:color="auto"/>
                <w:right w:val="none" w:sz="0" w:space="0" w:color="auto"/>
              </w:divBdr>
            </w:div>
            <w:div w:id="1839417538">
              <w:marLeft w:val="0"/>
              <w:marRight w:val="0"/>
              <w:marTop w:val="0"/>
              <w:marBottom w:val="0"/>
              <w:divBdr>
                <w:top w:val="none" w:sz="0" w:space="0" w:color="auto"/>
                <w:left w:val="none" w:sz="0" w:space="0" w:color="auto"/>
                <w:bottom w:val="none" w:sz="0" w:space="0" w:color="auto"/>
                <w:right w:val="none" w:sz="0" w:space="0" w:color="auto"/>
              </w:divBdr>
            </w:div>
            <w:div w:id="1485898741">
              <w:marLeft w:val="0"/>
              <w:marRight w:val="0"/>
              <w:marTop w:val="0"/>
              <w:marBottom w:val="0"/>
              <w:divBdr>
                <w:top w:val="none" w:sz="0" w:space="0" w:color="auto"/>
                <w:left w:val="none" w:sz="0" w:space="0" w:color="auto"/>
                <w:bottom w:val="none" w:sz="0" w:space="0" w:color="auto"/>
                <w:right w:val="none" w:sz="0" w:space="0" w:color="auto"/>
              </w:divBdr>
            </w:div>
            <w:div w:id="1504201379">
              <w:marLeft w:val="0"/>
              <w:marRight w:val="0"/>
              <w:marTop w:val="0"/>
              <w:marBottom w:val="0"/>
              <w:divBdr>
                <w:top w:val="none" w:sz="0" w:space="0" w:color="auto"/>
                <w:left w:val="none" w:sz="0" w:space="0" w:color="auto"/>
                <w:bottom w:val="none" w:sz="0" w:space="0" w:color="auto"/>
                <w:right w:val="none" w:sz="0" w:space="0" w:color="auto"/>
              </w:divBdr>
            </w:div>
            <w:div w:id="2063871338">
              <w:marLeft w:val="0"/>
              <w:marRight w:val="0"/>
              <w:marTop w:val="0"/>
              <w:marBottom w:val="0"/>
              <w:divBdr>
                <w:top w:val="none" w:sz="0" w:space="0" w:color="auto"/>
                <w:left w:val="none" w:sz="0" w:space="0" w:color="auto"/>
                <w:bottom w:val="none" w:sz="0" w:space="0" w:color="auto"/>
                <w:right w:val="none" w:sz="0" w:space="0" w:color="auto"/>
              </w:divBdr>
            </w:div>
            <w:div w:id="1432629572">
              <w:marLeft w:val="0"/>
              <w:marRight w:val="0"/>
              <w:marTop w:val="0"/>
              <w:marBottom w:val="0"/>
              <w:divBdr>
                <w:top w:val="none" w:sz="0" w:space="0" w:color="auto"/>
                <w:left w:val="none" w:sz="0" w:space="0" w:color="auto"/>
                <w:bottom w:val="none" w:sz="0" w:space="0" w:color="auto"/>
                <w:right w:val="none" w:sz="0" w:space="0" w:color="auto"/>
              </w:divBdr>
            </w:div>
            <w:div w:id="174658704">
              <w:marLeft w:val="0"/>
              <w:marRight w:val="0"/>
              <w:marTop w:val="0"/>
              <w:marBottom w:val="0"/>
              <w:divBdr>
                <w:top w:val="none" w:sz="0" w:space="0" w:color="auto"/>
                <w:left w:val="none" w:sz="0" w:space="0" w:color="auto"/>
                <w:bottom w:val="none" w:sz="0" w:space="0" w:color="auto"/>
                <w:right w:val="none" w:sz="0" w:space="0" w:color="auto"/>
              </w:divBdr>
            </w:div>
            <w:div w:id="1604917700">
              <w:marLeft w:val="0"/>
              <w:marRight w:val="0"/>
              <w:marTop w:val="0"/>
              <w:marBottom w:val="0"/>
              <w:divBdr>
                <w:top w:val="none" w:sz="0" w:space="0" w:color="auto"/>
                <w:left w:val="none" w:sz="0" w:space="0" w:color="auto"/>
                <w:bottom w:val="none" w:sz="0" w:space="0" w:color="auto"/>
                <w:right w:val="none" w:sz="0" w:space="0" w:color="auto"/>
              </w:divBdr>
            </w:div>
            <w:div w:id="75179021">
              <w:marLeft w:val="0"/>
              <w:marRight w:val="0"/>
              <w:marTop w:val="0"/>
              <w:marBottom w:val="0"/>
              <w:divBdr>
                <w:top w:val="none" w:sz="0" w:space="0" w:color="auto"/>
                <w:left w:val="none" w:sz="0" w:space="0" w:color="auto"/>
                <w:bottom w:val="none" w:sz="0" w:space="0" w:color="auto"/>
                <w:right w:val="none" w:sz="0" w:space="0" w:color="auto"/>
              </w:divBdr>
            </w:div>
            <w:div w:id="524175305">
              <w:marLeft w:val="0"/>
              <w:marRight w:val="0"/>
              <w:marTop w:val="0"/>
              <w:marBottom w:val="0"/>
              <w:divBdr>
                <w:top w:val="none" w:sz="0" w:space="0" w:color="auto"/>
                <w:left w:val="none" w:sz="0" w:space="0" w:color="auto"/>
                <w:bottom w:val="none" w:sz="0" w:space="0" w:color="auto"/>
                <w:right w:val="none" w:sz="0" w:space="0" w:color="auto"/>
              </w:divBdr>
            </w:div>
            <w:div w:id="183908343">
              <w:marLeft w:val="0"/>
              <w:marRight w:val="0"/>
              <w:marTop w:val="0"/>
              <w:marBottom w:val="0"/>
              <w:divBdr>
                <w:top w:val="none" w:sz="0" w:space="0" w:color="auto"/>
                <w:left w:val="none" w:sz="0" w:space="0" w:color="auto"/>
                <w:bottom w:val="none" w:sz="0" w:space="0" w:color="auto"/>
                <w:right w:val="none" w:sz="0" w:space="0" w:color="auto"/>
              </w:divBdr>
            </w:div>
            <w:div w:id="260454069">
              <w:marLeft w:val="0"/>
              <w:marRight w:val="0"/>
              <w:marTop w:val="0"/>
              <w:marBottom w:val="0"/>
              <w:divBdr>
                <w:top w:val="none" w:sz="0" w:space="0" w:color="auto"/>
                <w:left w:val="none" w:sz="0" w:space="0" w:color="auto"/>
                <w:bottom w:val="none" w:sz="0" w:space="0" w:color="auto"/>
                <w:right w:val="none" w:sz="0" w:space="0" w:color="auto"/>
              </w:divBdr>
            </w:div>
            <w:div w:id="1604263809">
              <w:marLeft w:val="0"/>
              <w:marRight w:val="0"/>
              <w:marTop w:val="0"/>
              <w:marBottom w:val="0"/>
              <w:divBdr>
                <w:top w:val="none" w:sz="0" w:space="0" w:color="auto"/>
                <w:left w:val="none" w:sz="0" w:space="0" w:color="auto"/>
                <w:bottom w:val="none" w:sz="0" w:space="0" w:color="auto"/>
                <w:right w:val="none" w:sz="0" w:space="0" w:color="auto"/>
              </w:divBdr>
            </w:div>
            <w:div w:id="497235655">
              <w:marLeft w:val="0"/>
              <w:marRight w:val="0"/>
              <w:marTop w:val="0"/>
              <w:marBottom w:val="0"/>
              <w:divBdr>
                <w:top w:val="none" w:sz="0" w:space="0" w:color="auto"/>
                <w:left w:val="none" w:sz="0" w:space="0" w:color="auto"/>
                <w:bottom w:val="none" w:sz="0" w:space="0" w:color="auto"/>
                <w:right w:val="none" w:sz="0" w:space="0" w:color="auto"/>
              </w:divBdr>
            </w:div>
            <w:div w:id="139923975">
              <w:marLeft w:val="0"/>
              <w:marRight w:val="0"/>
              <w:marTop w:val="0"/>
              <w:marBottom w:val="0"/>
              <w:divBdr>
                <w:top w:val="none" w:sz="0" w:space="0" w:color="auto"/>
                <w:left w:val="none" w:sz="0" w:space="0" w:color="auto"/>
                <w:bottom w:val="none" w:sz="0" w:space="0" w:color="auto"/>
                <w:right w:val="none" w:sz="0" w:space="0" w:color="auto"/>
              </w:divBdr>
            </w:div>
            <w:div w:id="775170858">
              <w:marLeft w:val="0"/>
              <w:marRight w:val="0"/>
              <w:marTop w:val="0"/>
              <w:marBottom w:val="0"/>
              <w:divBdr>
                <w:top w:val="none" w:sz="0" w:space="0" w:color="auto"/>
                <w:left w:val="none" w:sz="0" w:space="0" w:color="auto"/>
                <w:bottom w:val="none" w:sz="0" w:space="0" w:color="auto"/>
                <w:right w:val="none" w:sz="0" w:space="0" w:color="auto"/>
              </w:divBdr>
            </w:div>
            <w:div w:id="148180996">
              <w:marLeft w:val="0"/>
              <w:marRight w:val="0"/>
              <w:marTop w:val="0"/>
              <w:marBottom w:val="0"/>
              <w:divBdr>
                <w:top w:val="none" w:sz="0" w:space="0" w:color="auto"/>
                <w:left w:val="none" w:sz="0" w:space="0" w:color="auto"/>
                <w:bottom w:val="none" w:sz="0" w:space="0" w:color="auto"/>
                <w:right w:val="none" w:sz="0" w:space="0" w:color="auto"/>
              </w:divBdr>
            </w:div>
            <w:div w:id="78142868">
              <w:marLeft w:val="0"/>
              <w:marRight w:val="0"/>
              <w:marTop w:val="0"/>
              <w:marBottom w:val="0"/>
              <w:divBdr>
                <w:top w:val="none" w:sz="0" w:space="0" w:color="auto"/>
                <w:left w:val="none" w:sz="0" w:space="0" w:color="auto"/>
                <w:bottom w:val="none" w:sz="0" w:space="0" w:color="auto"/>
                <w:right w:val="none" w:sz="0" w:space="0" w:color="auto"/>
              </w:divBdr>
            </w:div>
            <w:div w:id="486825246">
              <w:marLeft w:val="0"/>
              <w:marRight w:val="0"/>
              <w:marTop w:val="0"/>
              <w:marBottom w:val="0"/>
              <w:divBdr>
                <w:top w:val="none" w:sz="0" w:space="0" w:color="auto"/>
                <w:left w:val="none" w:sz="0" w:space="0" w:color="auto"/>
                <w:bottom w:val="none" w:sz="0" w:space="0" w:color="auto"/>
                <w:right w:val="none" w:sz="0" w:space="0" w:color="auto"/>
              </w:divBdr>
            </w:div>
            <w:div w:id="1667780019">
              <w:marLeft w:val="0"/>
              <w:marRight w:val="0"/>
              <w:marTop w:val="0"/>
              <w:marBottom w:val="0"/>
              <w:divBdr>
                <w:top w:val="none" w:sz="0" w:space="0" w:color="auto"/>
                <w:left w:val="none" w:sz="0" w:space="0" w:color="auto"/>
                <w:bottom w:val="none" w:sz="0" w:space="0" w:color="auto"/>
                <w:right w:val="none" w:sz="0" w:space="0" w:color="auto"/>
              </w:divBdr>
            </w:div>
            <w:div w:id="1708529445">
              <w:marLeft w:val="0"/>
              <w:marRight w:val="0"/>
              <w:marTop w:val="0"/>
              <w:marBottom w:val="0"/>
              <w:divBdr>
                <w:top w:val="none" w:sz="0" w:space="0" w:color="auto"/>
                <w:left w:val="none" w:sz="0" w:space="0" w:color="auto"/>
                <w:bottom w:val="none" w:sz="0" w:space="0" w:color="auto"/>
                <w:right w:val="none" w:sz="0" w:space="0" w:color="auto"/>
              </w:divBdr>
            </w:div>
            <w:div w:id="1946617420">
              <w:marLeft w:val="0"/>
              <w:marRight w:val="0"/>
              <w:marTop w:val="0"/>
              <w:marBottom w:val="0"/>
              <w:divBdr>
                <w:top w:val="none" w:sz="0" w:space="0" w:color="auto"/>
                <w:left w:val="none" w:sz="0" w:space="0" w:color="auto"/>
                <w:bottom w:val="none" w:sz="0" w:space="0" w:color="auto"/>
                <w:right w:val="none" w:sz="0" w:space="0" w:color="auto"/>
              </w:divBdr>
            </w:div>
            <w:div w:id="734856820">
              <w:marLeft w:val="0"/>
              <w:marRight w:val="0"/>
              <w:marTop w:val="0"/>
              <w:marBottom w:val="0"/>
              <w:divBdr>
                <w:top w:val="none" w:sz="0" w:space="0" w:color="auto"/>
                <w:left w:val="none" w:sz="0" w:space="0" w:color="auto"/>
                <w:bottom w:val="none" w:sz="0" w:space="0" w:color="auto"/>
                <w:right w:val="none" w:sz="0" w:space="0" w:color="auto"/>
              </w:divBdr>
            </w:div>
            <w:div w:id="361201195">
              <w:marLeft w:val="0"/>
              <w:marRight w:val="0"/>
              <w:marTop w:val="0"/>
              <w:marBottom w:val="0"/>
              <w:divBdr>
                <w:top w:val="none" w:sz="0" w:space="0" w:color="auto"/>
                <w:left w:val="none" w:sz="0" w:space="0" w:color="auto"/>
                <w:bottom w:val="none" w:sz="0" w:space="0" w:color="auto"/>
                <w:right w:val="none" w:sz="0" w:space="0" w:color="auto"/>
              </w:divBdr>
            </w:div>
            <w:div w:id="1653755760">
              <w:marLeft w:val="0"/>
              <w:marRight w:val="0"/>
              <w:marTop w:val="0"/>
              <w:marBottom w:val="0"/>
              <w:divBdr>
                <w:top w:val="none" w:sz="0" w:space="0" w:color="auto"/>
                <w:left w:val="none" w:sz="0" w:space="0" w:color="auto"/>
                <w:bottom w:val="none" w:sz="0" w:space="0" w:color="auto"/>
                <w:right w:val="none" w:sz="0" w:space="0" w:color="auto"/>
              </w:divBdr>
            </w:div>
            <w:div w:id="209076794">
              <w:marLeft w:val="0"/>
              <w:marRight w:val="0"/>
              <w:marTop w:val="0"/>
              <w:marBottom w:val="0"/>
              <w:divBdr>
                <w:top w:val="none" w:sz="0" w:space="0" w:color="auto"/>
                <w:left w:val="none" w:sz="0" w:space="0" w:color="auto"/>
                <w:bottom w:val="none" w:sz="0" w:space="0" w:color="auto"/>
                <w:right w:val="none" w:sz="0" w:space="0" w:color="auto"/>
              </w:divBdr>
            </w:div>
            <w:div w:id="1213690382">
              <w:marLeft w:val="0"/>
              <w:marRight w:val="0"/>
              <w:marTop w:val="0"/>
              <w:marBottom w:val="0"/>
              <w:divBdr>
                <w:top w:val="none" w:sz="0" w:space="0" w:color="auto"/>
                <w:left w:val="none" w:sz="0" w:space="0" w:color="auto"/>
                <w:bottom w:val="none" w:sz="0" w:space="0" w:color="auto"/>
                <w:right w:val="none" w:sz="0" w:space="0" w:color="auto"/>
              </w:divBdr>
            </w:div>
            <w:div w:id="466971147">
              <w:marLeft w:val="0"/>
              <w:marRight w:val="0"/>
              <w:marTop w:val="0"/>
              <w:marBottom w:val="0"/>
              <w:divBdr>
                <w:top w:val="none" w:sz="0" w:space="0" w:color="auto"/>
                <w:left w:val="none" w:sz="0" w:space="0" w:color="auto"/>
                <w:bottom w:val="none" w:sz="0" w:space="0" w:color="auto"/>
                <w:right w:val="none" w:sz="0" w:space="0" w:color="auto"/>
              </w:divBdr>
            </w:div>
            <w:div w:id="1220246035">
              <w:marLeft w:val="0"/>
              <w:marRight w:val="0"/>
              <w:marTop w:val="0"/>
              <w:marBottom w:val="0"/>
              <w:divBdr>
                <w:top w:val="none" w:sz="0" w:space="0" w:color="auto"/>
                <w:left w:val="none" w:sz="0" w:space="0" w:color="auto"/>
                <w:bottom w:val="none" w:sz="0" w:space="0" w:color="auto"/>
                <w:right w:val="none" w:sz="0" w:space="0" w:color="auto"/>
              </w:divBdr>
            </w:div>
            <w:div w:id="16279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243">
      <w:bodyDiv w:val="1"/>
      <w:marLeft w:val="0"/>
      <w:marRight w:val="0"/>
      <w:marTop w:val="0"/>
      <w:marBottom w:val="0"/>
      <w:divBdr>
        <w:top w:val="none" w:sz="0" w:space="0" w:color="auto"/>
        <w:left w:val="none" w:sz="0" w:space="0" w:color="auto"/>
        <w:bottom w:val="none" w:sz="0" w:space="0" w:color="auto"/>
        <w:right w:val="none" w:sz="0" w:space="0" w:color="auto"/>
      </w:divBdr>
      <w:divsChild>
        <w:div w:id="1206481646">
          <w:marLeft w:val="0"/>
          <w:marRight w:val="0"/>
          <w:marTop w:val="0"/>
          <w:marBottom w:val="0"/>
          <w:divBdr>
            <w:top w:val="none" w:sz="0" w:space="0" w:color="auto"/>
            <w:left w:val="none" w:sz="0" w:space="0" w:color="auto"/>
            <w:bottom w:val="none" w:sz="0" w:space="0" w:color="auto"/>
            <w:right w:val="none" w:sz="0" w:space="0" w:color="auto"/>
          </w:divBdr>
          <w:divsChild>
            <w:div w:id="1441149876">
              <w:marLeft w:val="0"/>
              <w:marRight w:val="0"/>
              <w:marTop w:val="0"/>
              <w:marBottom w:val="0"/>
              <w:divBdr>
                <w:top w:val="none" w:sz="0" w:space="0" w:color="auto"/>
                <w:left w:val="none" w:sz="0" w:space="0" w:color="auto"/>
                <w:bottom w:val="none" w:sz="0" w:space="0" w:color="auto"/>
                <w:right w:val="none" w:sz="0" w:space="0" w:color="auto"/>
              </w:divBdr>
            </w:div>
            <w:div w:id="494955516">
              <w:marLeft w:val="0"/>
              <w:marRight w:val="0"/>
              <w:marTop w:val="0"/>
              <w:marBottom w:val="0"/>
              <w:divBdr>
                <w:top w:val="none" w:sz="0" w:space="0" w:color="auto"/>
                <w:left w:val="none" w:sz="0" w:space="0" w:color="auto"/>
                <w:bottom w:val="none" w:sz="0" w:space="0" w:color="auto"/>
                <w:right w:val="none" w:sz="0" w:space="0" w:color="auto"/>
              </w:divBdr>
            </w:div>
            <w:div w:id="1351301937">
              <w:marLeft w:val="0"/>
              <w:marRight w:val="0"/>
              <w:marTop w:val="0"/>
              <w:marBottom w:val="0"/>
              <w:divBdr>
                <w:top w:val="none" w:sz="0" w:space="0" w:color="auto"/>
                <w:left w:val="none" w:sz="0" w:space="0" w:color="auto"/>
                <w:bottom w:val="none" w:sz="0" w:space="0" w:color="auto"/>
                <w:right w:val="none" w:sz="0" w:space="0" w:color="auto"/>
              </w:divBdr>
            </w:div>
            <w:div w:id="1787774076">
              <w:marLeft w:val="0"/>
              <w:marRight w:val="0"/>
              <w:marTop w:val="0"/>
              <w:marBottom w:val="0"/>
              <w:divBdr>
                <w:top w:val="none" w:sz="0" w:space="0" w:color="auto"/>
                <w:left w:val="none" w:sz="0" w:space="0" w:color="auto"/>
                <w:bottom w:val="none" w:sz="0" w:space="0" w:color="auto"/>
                <w:right w:val="none" w:sz="0" w:space="0" w:color="auto"/>
              </w:divBdr>
            </w:div>
            <w:div w:id="1620141726">
              <w:marLeft w:val="0"/>
              <w:marRight w:val="0"/>
              <w:marTop w:val="0"/>
              <w:marBottom w:val="0"/>
              <w:divBdr>
                <w:top w:val="none" w:sz="0" w:space="0" w:color="auto"/>
                <w:left w:val="none" w:sz="0" w:space="0" w:color="auto"/>
                <w:bottom w:val="none" w:sz="0" w:space="0" w:color="auto"/>
                <w:right w:val="none" w:sz="0" w:space="0" w:color="auto"/>
              </w:divBdr>
            </w:div>
            <w:div w:id="1828740090">
              <w:marLeft w:val="0"/>
              <w:marRight w:val="0"/>
              <w:marTop w:val="0"/>
              <w:marBottom w:val="0"/>
              <w:divBdr>
                <w:top w:val="none" w:sz="0" w:space="0" w:color="auto"/>
                <w:left w:val="none" w:sz="0" w:space="0" w:color="auto"/>
                <w:bottom w:val="none" w:sz="0" w:space="0" w:color="auto"/>
                <w:right w:val="none" w:sz="0" w:space="0" w:color="auto"/>
              </w:divBdr>
            </w:div>
            <w:div w:id="725640296">
              <w:marLeft w:val="0"/>
              <w:marRight w:val="0"/>
              <w:marTop w:val="0"/>
              <w:marBottom w:val="0"/>
              <w:divBdr>
                <w:top w:val="none" w:sz="0" w:space="0" w:color="auto"/>
                <w:left w:val="none" w:sz="0" w:space="0" w:color="auto"/>
                <w:bottom w:val="none" w:sz="0" w:space="0" w:color="auto"/>
                <w:right w:val="none" w:sz="0" w:space="0" w:color="auto"/>
              </w:divBdr>
            </w:div>
            <w:div w:id="102771501">
              <w:marLeft w:val="0"/>
              <w:marRight w:val="0"/>
              <w:marTop w:val="0"/>
              <w:marBottom w:val="0"/>
              <w:divBdr>
                <w:top w:val="none" w:sz="0" w:space="0" w:color="auto"/>
                <w:left w:val="none" w:sz="0" w:space="0" w:color="auto"/>
                <w:bottom w:val="none" w:sz="0" w:space="0" w:color="auto"/>
                <w:right w:val="none" w:sz="0" w:space="0" w:color="auto"/>
              </w:divBdr>
            </w:div>
            <w:div w:id="62997578">
              <w:marLeft w:val="0"/>
              <w:marRight w:val="0"/>
              <w:marTop w:val="0"/>
              <w:marBottom w:val="0"/>
              <w:divBdr>
                <w:top w:val="none" w:sz="0" w:space="0" w:color="auto"/>
                <w:left w:val="none" w:sz="0" w:space="0" w:color="auto"/>
                <w:bottom w:val="none" w:sz="0" w:space="0" w:color="auto"/>
                <w:right w:val="none" w:sz="0" w:space="0" w:color="auto"/>
              </w:divBdr>
            </w:div>
            <w:div w:id="1825463009">
              <w:marLeft w:val="0"/>
              <w:marRight w:val="0"/>
              <w:marTop w:val="0"/>
              <w:marBottom w:val="0"/>
              <w:divBdr>
                <w:top w:val="none" w:sz="0" w:space="0" w:color="auto"/>
                <w:left w:val="none" w:sz="0" w:space="0" w:color="auto"/>
                <w:bottom w:val="none" w:sz="0" w:space="0" w:color="auto"/>
                <w:right w:val="none" w:sz="0" w:space="0" w:color="auto"/>
              </w:divBdr>
            </w:div>
            <w:div w:id="352387681">
              <w:marLeft w:val="0"/>
              <w:marRight w:val="0"/>
              <w:marTop w:val="0"/>
              <w:marBottom w:val="0"/>
              <w:divBdr>
                <w:top w:val="none" w:sz="0" w:space="0" w:color="auto"/>
                <w:left w:val="none" w:sz="0" w:space="0" w:color="auto"/>
                <w:bottom w:val="none" w:sz="0" w:space="0" w:color="auto"/>
                <w:right w:val="none" w:sz="0" w:space="0" w:color="auto"/>
              </w:divBdr>
            </w:div>
            <w:div w:id="1304000995">
              <w:marLeft w:val="0"/>
              <w:marRight w:val="0"/>
              <w:marTop w:val="0"/>
              <w:marBottom w:val="0"/>
              <w:divBdr>
                <w:top w:val="none" w:sz="0" w:space="0" w:color="auto"/>
                <w:left w:val="none" w:sz="0" w:space="0" w:color="auto"/>
                <w:bottom w:val="none" w:sz="0" w:space="0" w:color="auto"/>
                <w:right w:val="none" w:sz="0" w:space="0" w:color="auto"/>
              </w:divBdr>
            </w:div>
            <w:div w:id="537938327">
              <w:marLeft w:val="0"/>
              <w:marRight w:val="0"/>
              <w:marTop w:val="0"/>
              <w:marBottom w:val="0"/>
              <w:divBdr>
                <w:top w:val="none" w:sz="0" w:space="0" w:color="auto"/>
                <w:left w:val="none" w:sz="0" w:space="0" w:color="auto"/>
                <w:bottom w:val="none" w:sz="0" w:space="0" w:color="auto"/>
                <w:right w:val="none" w:sz="0" w:space="0" w:color="auto"/>
              </w:divBdr>
            </w:div>
            <w:div w:id="1001390539">
              <w:marLeft w:val="0"/>
              <w:marRight w:val="0"/>
              <w:marTop w:val="0"/>
              <w:marBottom w:val="0"/>
              <w:divBdr>
                <w:top w:val="none" w:sz="0" w:space="0" w:color="auto"/>
                <w:left w:val="none" w:sz="0" w:space="0" w:color="auto"/>
                <w:bottom w:val="none" w:sz="0" w:space="0" w:color="auto"/>
                <w:right w:val="none" w:sz="0" w:space="0" w:color="auto"/>
              </w:divBdr>
            </w:div>
            <w:div w:id="1092968087">
              <w:marLeft w:val="0"/>
              <w:marRight w:val="0"/>
              <w:marTop w:val="0"/>
              <w:marBottom w:val="0"/>
              <w:divBdr>
                <w:top w:val="none" w:sz="0" w:space="0" w:color="auto"/>
                <w:left w:val="none" w:sz="0" w:space="0" w:color="auto"/>
                <w:bottom w:val="none" w:sz="0" w:space="0" w:color="auto"/>
                <w:right w:val="none" w:sz="0" w:space="0" w:color="auto"/>
              </w:divBdr>
            </w:div>
            <w:div w:id="1689671080">
              <w:marLeft w:val="0"/>
              <w:marRight w:val="0"/>
              <w:marTop w:val="0"/>
              <w:marBottom w:val="0"/>
              <w:divBdr>
                <w:top w:val="none" w:sz="0" w:space="0" w:color="auto"/>
                <w:left w:val="none" w:sz="0" w:space="0" w:color="auto"/>
                <w:bottom w:val="none" w:sz="0" w:space="0" w:color="auto"/>
                <w:right w:val="none" w:sz="0" w:space="0" w:color="auto"/>
              </w:divBdr>
            </w:div>
            <w:div w:id="1098866266">
              <w:marLeft w:val="0"/>
              <w:marRight w:val="0"/>
              <w:marTop w:val="0"/>
              <w:marBottom w:val="0"/>
              <w:divBdr>
                <w:top w:val="none" w:sz="0" w:space="0" w:color="auto"/>
                <w:left w:val="none" w:sz="0" w:space="0" w:color="auto"/>
                <w:bottom w:val="none" w:sz="0" w:space="0" w:color="auto"/>
                <w:right w:val="none" w:sz="0" w:space="0" w:color="auto"/>
              </w:divBdr>
            </w:div>
            <w:div w:id="1219320444">
              <w:marLeft w:val="0"/>
              <w:marRight w:val="0"/>
              <w:marTop w:val="0"/>
              <w:marBottom w:val="0"/>
              <w:divBdr>
                <w:top w:val="none" w:sz="0" w:space="0" w:color="auto"/>
                <w:left w:val="none" w:sz="0" w:space="0" w:color="auto"/>
                <w:bottom w:val="none" w:sz="0" w:space="0" w:color="auto"/>
                <w:right w:val="none" w:sz="0" w:space="0" w:color="auto"/>
              </w:divBdr>
            </w:div>
            <w:div w:id="2039548234">
              <w:marLeft w:val="0"/>
              <w:marRight w:val="0"/>
              <w:marTop w:val="0"/>
              <w:marBottom w:val="0"/>
              <w:divBdr>
                <w:top w:val="none" w:sz="0" w:space="0" w:color="auto"/>
                <w:left w:val="none" w:sz="0" w:space="0" w:color="auto"/>
                <w:bottom w:val="none" w:sz="0" w:space="0" w:color="auto"/>
                <w:right w:val="none" w:sz="0" w:space="0" w:color="auto"/>
              </w:divBdr>
            </w:div>
            <w:div w:id="2007053939">
              <w:marLeft w:val="0"/>
              <w:marRight w:val="0"/>
              <w:marTop w:val="0"/>
              <w:marBottom w:val="0"/>
              <w:divBdr>
                <w:top w:val="none" w:sz="0" w:space="0" w:color="auto"/>
                <w:left w:val="none" w:sz="0" w:space="0" w:color="auto"/>
                <w:bottom w:val="none" w:sz="0" w:space="0" w:color="auto"/>
                <w:right w:val="none" w:sz="0" w:space="0" w:color="auto"/>
              </w:divBdr>
            </w:div>
            <w:div w:id="1966621195">
              <w:marLeft w:val="0"/>
              <w:marRight w:val="0"/>
              <w:marTop w:val="0"/>
              <w:marBottom w:val="0"/>
              <w:divBdr>
                <w:top w:val="none" w:sz="0" w:space="0" w:color="auto"/>
                <w:left w:val="none" w:sz="0" w:space="0" w:color="auto"/>
                <w:bottom w:val="none" w:sz="0" w:space="0" w:color="auto"/>
                <w:right w:val="none" w:sz="0" w:space="0" w:color="auto"/>
              </w:divBdr>
            </w:div>
            <w:div w:id="1029066722">
              <w:marLeft w:val="0"/>
              <w:marRight w:val="0"/>
              <w:marTop w:val="0"/>
              <w:marBottom w:val="0"/>
              <w:divBdr>
                <w:top w:val="none" w:sz="0" w:space="0" w:color="auto"/>
                <w:left w:val="none" w:sz="0" w:space="0" w:color="auto"/>
                <w:bottom w:val="none" w:sz="0" w:space="0" w:color="auto"/>
                <w:right w:val="none" w:sz="0" w:space="0" w:color="auto"/>
              </w:divBdr>
            </w:div>
            <w:div w:id="646402332">
              <w:marLeft w:val="0"/>
              <w:marRight w:val="0"/>
              <w:marTop w:val="0"/>
              <w:marBottom w:val="0"/>
              <w:divBdr>
                <w:top w:val="none" w:sz="0" w:space="0" w:color="auto"/>
                <w:left w:val="none" w:sz="0" w:space="0" w:color="auto"/>
                <w:bottom w:val="none" w:sz="0" w:space="0" w:color="auto"/>
                <w:right w:val="none" w:sz="0" w:space="0" w:color="auto"/>
              </w:divBdr>
            </w:div>
            <w:div w:id="1151092909">
              <w:marLeft w:val="0"/>
              <w:marRight w:val="0"/>
              <w:marTop w:val="0"/>
              <w:marBottom w:val="0"/>
              <w:divBdr>
                <w:top w:val="none" w:sz="0" w:space="0" w:color="auto"/>
                <w:left w:val="none" w:sz="0" w:space="0" w:color="auto"/>
                <w:bottom w:val="none" w:sz="0" w:space="0" w:color="auto"/>
                <w:right w:val="none" w:sz="0" w:space="0" w:color="auto"/>
              </w:divBdr>
            </w:div>
            <w:div w:id="847788071">
              <w:marLeft w:val="0"/>
              <w:marRight w:val="0"/>
              <w:marTop w:val="0"/>
              <w:marBottom w:val="0"/>
              <w:divBdr>
                <w:top w:val="none" w:sz="0" w:space="0" w:color="auto"/>
                <w:left w:val="none" w:sz="0" w:space="0" w:color="auto"/>
                <w:bottom w:val="none" w:sz="0" w:space="0" w:color="auto"/>
                <w:right w:val="none" w:sz="0" w:space="0" w:color="auto"/>
              </w:divBdr>
            </w:div>
            <w:div w:id="1420172858">
              <w:marLeft w:val="0"/>
              <w:marRight w:val="0"/>
              <w:marTop w:val="0"/>
              <w:marBottom w:val="0"/>
              <w:divBdr>
                <w:top w:val="none" w:sz="0" w:space="0" w:color="auto"/>
                <w:left w:val="none" w:sz="0" w:space="0" w:color="auto"/>
                <w:bottom w:val="none" w:sz="0" w:space="0" w:color="auto"/>
                <w:right w:val="none" w:sz="0" w:space="0" w:color="auto"/>
              </w:divBdr>
            </w:div>
            <w:div w:id="951088528">
              <w:marLeft w:val="0"/>
              <w:marRight w:val="0"/>
              <w:marTop w:val="0"/>
              <w:marBottom w:val="0"/>
              <w:divBdr>
                <w:top w:val="none" w:sz="0" w:space="0" w:color="auto"/>
                <w:left w:val="none" w:sz="0" w:space="0" w:color="auto"/>
                <w:bottom w:val="none" w:sz="0" w:space="0" w:color="auto"/>
                <w:right w:val="none" w:sz="0" w:space="0" w:color="auto"/>
              </w:divBdr>
            </w:div>
            <w:div w:id="1396468572">
              <w:marLeft w:val="0"/>
              <w:marRight w:val="0"/>
              <w:marTop w:val="0"/>
              <w:marBottom w:val="0"/>
              <w:divBdr>
                <w:top w:val="none" w:sz="0" w:space="0" w:color="auto"/>
                <w:left w:val="none" w:sz="0" w:space="0" w:color="auto"/>
                <w:bottom w:val="none" w:sz="0" w:space="0" w:color="auto"/>
                <w:right w:val="none" w:sz="0" w:space="0" w:color="auto"/>
              </w:divBdr>
            </w:div>
            <w:div w:id="1579437683">
              <w:marLeft w:val="0"/>
              <w:marRight w:val="0"/>
              <w:marTop w:val="0"/>
              <w:marBottom w:val="0"/>
              <w:divBdr>
                <w:top w:val="none" w:sz="0" w:space="0" w:color="auto"/>
                <w:left w:val="none" w:sz="0" w:space="0" w:color="auto"/>
                <w:bottom w:val="none" w:sz="0" w:space="0" w:color="auto"/>
                <w:right w:val="none" w:sz="0" w:space="0" w:color="auto"/>
              </w:divBdr>
            </w:div>
            <w:div w:id="1108814638">
              <w:marLeft w:val="0"/>
              <w:marRight w:val="0"/>
              <w:marTop w:val="0"/>
              <w:marBottom w:val="0"/>
              <w:divBdr>
                <w:top w:val="none" w:sz="0" w:space="0" w:color="auto"/>
                <w:left w:val="none" w:sz="0" w:space="0" w:color="auto"/>
                <w:bottom w:val="none" w:sz="0" w:space="0" w:color="auto"/>
                <w:right w:val="none" w:sz="0" w:space="0" w:color="auto"/>
              </w:divBdr>
            </w:div>
            <w:div w:id="539169321">
              <w:marLeft w:val="0"/>
              <w:marRight w:val="0"/>
              <w:marTop w:val="0"/>
              <w:marBottom w:val="0"/>
              <w:divBdr>
                <w:top w:val="none" w:sz="0" w:space="0" w:color="auto"/>
                <w:left w:val="none" w:sz="0" w:space="0" w:color="auto"/>
                <w:bottom w:val="none" w:sz="0" w:space="0" w:color="auto"/>
                <w:right w:val="none" w:sz="0" w:space="0" w:color="auto"/>
              </w:divBdr>
            </w:div>
            <w:div w:id="815872847">
              <w:marLeft w:val="0"/>
              <w:marRight w:val="0"/>
              <w:marTop w:val="0"/>
              <w:marBottom w:val="0"/>
              <w:divBdr>
                <w:top w:val="none" w:sz="0" w:space="0" w:color="auto"/>
                <w:left w:val="none" w:sz="0" w:space="0" w:color="auto"/>
                <w:bottom w:val="none" w:sz="0" w:space="0" w:color="auto"/>
                <w:right w:val="none" w:sz="0" w:space="0" w:color="auto"/>
              </w:divBdr>
            </w:div>
            <w:div w:id="1754399762">
              <w:marLeft w:val="0"/>
              <w:marRight w:val="0"/>
              <w:marTop w:val="0"/>
              <w:marBottom w:val="0"/>
              <w:divBdr>
                <w:top w:val="none" w:sz="0" w:space="0" w:color="auto"/>
                <w:left w:val="none" w:sz="0" w:space="0" w:color="auto"/>
                <w:bottom w:val="none" w:sz="0" w:space="0" w:color="auto"/>
                <w:right w:val="none" w:sz="0" w:space="0" w:color="auto"/>
              </w:divBdr>
            </w:div>
            <w:div w:id="564148102">
              <w:marLeft w:val="0"/>
              <w:marRight w:val="0"/>
              <w:marTop w:val="0"/>
              <w:marBottom w:val="0"/>
              <w:divBdr>
                <w:top w:val="none" w:sz="0" w:space="0" w:color="auto"/>
                <w:left w:val="none" w:sz="0" w:space="0" w:color="auto"/>
                <w:bottom w:val="none" w:sz="0" w:space="0" w:color="auto"/>
                <w:right w:val="none" w:sz="0" w:space="0" w:color="auto"/>
              </w:divBdr>
            </w:div>
            <w:div w:id="959645347">
              <w:marLeft w:val="0"/>
              <w:marRight w:val="0"/>
              <w:marTop w:val="0"/>
              <w:marBottom w:val="0"/>
              <w:divBdr>
                <w:top w:val="none" w:sz="0" w:space="0" w:color="auto"/>
                <w:left w:val="none" w:sz="0" w:space="0" w:color="auto"/>
                <w:bottom w:val="none" w:sz="0" w:space="0" w:color="auto"/>
                <w:right w:val="none" w:sz="0" w:space="0" w:color="auto"/>
              </w:divBdr>
            </w:div>
            <w:div w:id="324013775">
              <w:marLeft w:val="0"/>
              <w:marRight w:val="0"/>
              <w:marTop w:val="0"/>
              <w:marBottom w:val="0"/>
              <w:divBdr>
                <w:top w:val="none" w:sz="0" w:space="0" w:color="auto"/>
                <w:left w:val="none" w:sz="0" w:space="0" w:color="auto"/>
                <w:bottom w:val="none" w:sz="0" w:space="0" w:color="auto"/>
                <w:right w:val="none" w:sz="0" w:space="0" w:color="auto"/>
              </w:divBdr>
            </w:div>
            <w:div w:id="419647092">
              <w:marLeft w:val="0"/>
              <w:marRight w:val="0"/>
              <w:marTop w:val="0"/>
              <w:marBottom w:val="0"/>
              <w:divBdr>
                <w:top w:val="none" w:sz="0" w:space="0" w:color="auto"/>
                <w:left w:val="none" w:sz="0" w:space="0" w:color="auto"/>
                <w:bottom w:val="none" w:sz="0" w:space="0" w:color="auto"/>
                <w:right w:val="none" w:sz="0" w:space="0" w:color="auto"/>
              </w:divBdr>
            </w:div>
            <w:div w:id="1147362396">
              <w:marLeft w:val="0"/>
              <w:marRight w:val="0"/>
              <w:marTop w:val="0"/>
              <w:marBottom w:val="0"/>
              <w:divBdr>
                <w:top w:val="none" w:sz="0" w:space="0" w:color="auto"/>
                <w:left w:val="none" w:sz="0" w:space="0" w:color="auto"/>
                <w:bottom w:val="none" w:sz="0" w:space="0" w:color="auto"/>
                <w:right w:val="none" w:sz="0" w:space="0" w:color="auto"/>
              </w:divBdr>
            </w:div>
            <w:div w:id="1523932826">
              <w:marLeft w:val="0"/>
              <w:marRight w:val="0"/>
              <w:marTop w:val="0"/>
              <w:marBottom w:val="0"/>
              <w:divBdr>
                <w:top w:val="none" w:sz="0" w:space="0" w:color="auto"/>
                <w:left w:val="none" w:sz="0" w:space="0" w:color="auto"/>
                <w:bottom w:val="none" w:sz="0" w:space="0" w:color="auto"/>
                <w:right w:val="none" w:sz="0" w:space="0" w:color="auto"/>
              </w:divBdr>
            </w:div>
            <w:div w:id="1381512175">
              <w:marLeft w:val="0"/>
              <w:marRight w:val="0"/>
              <w:marTop w:val="0"/>
              <w:marBottom w:val="0"/>
              <w:divBdr>
                <w:top w:val="none" w:sz="0" w:space="0" w:color="auto"/>
                <w:left w:val="none" w:sz="0" w:space="0" w:color="auto"/>
                <w:bottom w:val="none" w:sz="0" w:space="0" w:color="auto"/>
                <w:right w:val="none" w:sz="0" w:space="0" w:color="auto"/>
              </w:divBdr>
            </w:div>
            <w:div w:id="2118870065">
              <w:marLeft w:val="0"/>
              <w:marRight w:val="0"/>
              <w:marTop w:val="0"/>
              <w:marBottom w:val="0"/>
              <w:divBdr>
                <w:top w:val="none" w:sz="0" w:space="0" w:color="auto"/>
                <w:left w:val="none" w:sz="0" w:space="0" w:color="auto"/>
                <w:bottom w:val="none" w:sz="0" w:space="0" w:color="auto"/>
                <w:right w:val="none" w:sz="0" w:space="0" w:color="auto"/>
              </w:divBdr>
            </w:div>
            <w:div w:id="1355302775">
              <w:marLeft w:val="0"/>
              <w:marRight w:val="0"/>
              <w:marTop w:val="0"/>
              <w:marBottom w:val="0"/>
              <w:divBdr>
                <w:top w:val="none" w:sz="0" w:space="0" w:color="auto"/>
                <w:left w:val="none" w:sz="0" w:space="0" w:color="auto"/>
                <w:bottom w:val="none" w:sz="0" w:space="0" w:color="auto"/>
                <w:right w:val="none" w:sz="0" w:space="0" w:color="auto"/>
              </w:divBdr>
            </w:div>
            <w:div w:id="1009987446">
              <w:marLeft w:val="0"/>
              <w:marRight w:val="0"/>
              <w:marTop w:val="0"/>
              <w:marBottom w:val="0"/>
              <w:divBdr>
                <w:top w:val="none" w:sz="0" w:space="0" w:color="auto"/>
                <w:left w:val="none" w:sz="0" w:space="0" w:color="auto"/>
                <w:bottom w:val="none" w:sz="0" w:space="0" w:color="auto"/>
                <w:right w:val="none" w:sz="0" w:space="0" w:color="auto"/>
              </w:divBdr>
            </w:div>
            <w:div w:id="1326934848">
              <w:marLeft w:val="0"/>
              <w:marRight w:val="0"/>
              <w:marTop w:val="0"/>
              <w:marBottom w:val="0"/>
              <w:divBdr>
                <w:top w:val="none" w:sz="0" w:space="0" w:color="auto"/>
                <w:left w:val="none" w:sz="0" w:space="0" w:color="auto"/>
                <w:bottom w:val="none" w:sz="0" w:space="0" w:color="auto"/>
                <w:right w:val="none" w:sz="0" w:space="0" w:color="auto"/>
              </w:divBdr>
            </w:div>
            <w:div w:id="746272650">
              <w:marLeft w:val="0"/>
              <w:marRight w:val="0"/>
              <w:marTop w:val="0"/>
              <w:marBottom w:val="0"/>
              <w:divBdr>
                <w:top w:val="none" w:sz="0" w:space="0" w:color="auto"/>
                <w:left w:val="none" w:sz="0" w:space="0" w:color="auto"/>
                <w:bottom w:val="none" w:sz="0" w:space="0" w:color="auto"/>
                <w:right w:val="none" w:sz="0" w:space="0" w:color="auto"/>
              </w:divBdr>
            </w:div>
            <w:div w:id="916747317">
              <w:marLeft w:val="0"/>
              <w:marRight w:val="0"/>
              <w:marTop w:val="0"/>
              <w:marBottom w:val="0"/>
              <w:divBdr>
                <w:top w:val="none" w:sz="0" w:space="0" w:color="auto"/>
                <w:left w:val="none" w:sz="0" w:space="0" w:color="auto"/>
                <w:bottom w:val="none" w:sz="0" w:space="0" w:color="auto"/>
                <w:right w:val="none" w:sz="0" w:space="0" w:color="auto"/>
              </w:divBdr>
            </w:div>
            <w:div w:id="1282037129">
              <w:marLeft w:val="0"/>
              <w:marRight w:val="0"/>
              <w:marTop w:val="0"/>
              <w:marBottom w:val="0"/>
              <w:divBdr>
                <w:top w:val="none" w:sz="0" w:space="0" w:color="auto"/>
                <w:left w:val="none" w:sz="0" w:space="0" w:color="auto"/>
                <w:bottom w:val="none" w:sz="0" w:space="0" w:color="auto"/>
                <w:right w:val="none" w:sz="0" w:space="0" w:color="auto"/>
              </w:divBdr>
            </w:div>
            <w:div w:id="242839018">
              <w:marLeft w:val="0"/>
              <w:marRight w:val="0"/>
              <w:marTop w:val="0"/>
              <w:marBottom w:val="0"/>
              <w:divBdr>
                <w:top w:val="none" w:sz="0" w:space="0" w:color="auto"/>
                <w:left w:val="none" w:sz="0" w:space="0" w:color="auto"/>
                <w:bottom w:val="none" w:sz="0" w:space="0" w:color="auto"/>
                <w:right w:val="none" w:sz="0" w:space="0" w:color="auto"/>
              </w:divBdr>
            </w:div>
            <w:div w:id="1633554946">
              <w:marLeft w:val="0"/>
              <w:marRight w:val="0"/>
              <w:marTop w:val="0"/>
              <w:marBottom w:val="0"/>
              <w:divBdr>
                <w:top w:val="none" w:sz="0" w:space="0" w:color="auto"/>
                <w:left w:val="none" w:sz="0" w:space="0" w:color="auto"/>
                <w:bottom w:val="none" w:sz="0" w:space="0" w:color="auto"/>
                <w:right w:val="none" w:sz="0" w:space="0" w:color="auto"/>
              </w:divBdr>
            </w:div>
            <w:div w:id="1644191782">
              <w:marLeft w:val="0"/>
              <w:marRight w:val="0"/>
              <w:marTop w:val="0"/>
              <w:marBottom w:val="0"/>
              <w:divBdr>
                <w:top w:val="none" w:sz="0" w:space="0" w:color="auto"/>
                <w:left w:val="none" w:sz="0" w:space="0" w:color="auto"/>
                <w:bottom w:val="none" w:sz="0" w:space="0" w:color="auto"/>
                <w:right w:val="none" w:sz="0" w:space="0" w:color="auto"/>
              </w:divBdr>
            </w:div>
            <w:div w:id="1134718930">
              <w:marLeft w:val="0"/>
              <w:marRight w:val="0"/>
              <w:marTop w:val="0"/>
              <w:marBottom w:val="0"/>
              <w:divBdr>
                <w:top w:val="none" w:sz="0" w:space="0" w:color="auto"/>
                <w:left w:val="none" w:sz="0" w:space="0" w:color="auto"/>
                <w:bottom w:val="none" w:sz="0" w:space="0" w:color="auto"/>
                <w:right w:val="none" w:sz="0" w:space="0" w:color="auto"/>
              </w:divBdr>
            </w:div>
            <w:div w:id="1870332043">
              <w:marLeft w:val="0"/>
              <w:marRight w:val="0"/>
              <w:marTop w:val="0"/>
              <w:marBottom w:val="0"/>
              <w:divBdr>
                <w:top w:val="none" w:sz="0" w:space="0" w:color="auto"/>
                <w:left w:val="none" w:sz="0" w:space="0" w:color="auto"/>
                <w:bottom w:val="none" w:sz="0" w:space="0" w:color="auto"/>
                <w:right w:val="none" w:sz="0" w:space="0" w:color="auto"/>
              </w:divBdr>
            </w:div>
            <w:div w:id="1419869664">
              <w:marLeft w:val="0"/>
              <w:marRight w:val="0"/>
              <w:marTop w:val="0"/>
              <w:marBottom w:val="0"/>
              <w:divBdr>
                <w:top w:val="none" w:sz="0" w:space="0" w:color="auto"/>
                <w:left w:val="none" w:sz="0" w:space="0" w:color="auto"/>
                <w:bottom w:val="none" w:sz="0" w:space="0" w:color="auto"/>
                <w:right w:val="none" w:sz="0" w:space="0" w:color="auto"/>
              </w:divBdr>
            </w:div>
            <w:div w:id="450830957">
              <w:marLeft w:val="0"/>
              <w:marRight w:val="0"/>
              <w:marTop w:val="0"/>
              <w:marBottom w:val="0"/>
              <w:divBdr>
                <w:top w:val="none" w:sz="0" w:space="0" w:color="auto"/>
                <w:left w:val="none" w:sz="0" w:space="0" w:color="auto"/>
                <w:bottom w:val="none" w:sz="0" w:space="0" w:color="auto"/>
                <w:right w:val="none" w:sz="0" w:space="0" w:color="auto"/>
              </w:divBdr>
            </w:div>
            <w:div w:id="11204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80543">
      <w:bodyDiv w:val="1"/>
      <w:marLeft w:val="0"/>
      <w:marRight w:val="0"/>
      <w:marTop w:val="0"/>
      <w:marBottom w:val="0"/>
      <w:divBdr>
        <w:top w:val="none" w:sz="0" w:space="0" w:color="auto"/>
        <w:left w:val="none" w:sz="0" w:space="0" w:color="auto"/>
        <w:bottom w:val="none" w:sz="0" w:space="0" w:color="auto"/>
        <w:right w:val="none" w:sz="0" w:space="0" w:color="auto"/>
      </w:divBdr>
      <w:divsChild>
        <w:div w:id="1859468557">
          <w:marLeft w:val="0"/>
          <w:marRight w:val="0"/>
          <w:marTop w:val="0"/>
          <w:marBottom w:val="0"/>
          <w:divBdr>
            <w:top w:val="none" w:sz="0" w:space="0" w:color="auto"/>
            <w:left w:val="none" w:sz="0" w:space="0" w:color="auto"/>
            <w:bottom w:val="none" w:sz="0" w:space="0" w:color="auto"/>
            <w:right w:val="none" w:sz="0" w:space="0" w:color="auto"/>
          </w:divBdr>
          <w:divsChild>
            <w:div w:id="1294557292">
              <w:marLeft w:val="0"/>
              <w:marRight w:val="0"/>
              <w:marTop w:val="0"/>
              <w:marBottom w:val="0"/>
              <w:divBdr>
                <w:top w:val="none" w:sz="0" w:space="0" w:color="auto"/>
                <w:left w:val="none" w:sz="0" w:space="0" w:color="auto"/>
                <w:bottom w:val="none" w:sz="0" w:space="0" w:color="auto"/>
                <w:right w:val="none" w:sz="0" w:space="0" w:color="auto"/>
              </w:divBdr>
            </w:div>
            <w:div w:id="908614368">
              <w:marLeft w:val="0"/>
              <w:marRight w:val="0"/>
              <w:marTop w:val="0"/>
              <w:marBottom w:val="0"/>
              <w:divBdr>
                <w:top w:val="none" w:sz="0" w:space="0" w:color="auto"/>
                <w:left w:val="none" w:sz="0" w:space="0" w:color="auto"/>
                <w:bottom w:val="none" w:sz="0" w:space="0" w:color="auto"/>
                <w:right w:val="none" w:sz="0" w:space="0" w:color="auto"/>
              </w:divBdr>
            </w:div>
            <w:div w:id="1648632338">
              <w:marLeft w:val="0"/>
              <w:marRight w:val="0"/>
              <w:marTop w:val="0"/>
              <w:marBottom w:val="0"/>
              <w:divBdr>
                <w:top w:val="none" w:sz="0" w:space="0" w:color="auto"/>
                <w:left w:val="none" w:sz="0" w:space="0" w:color="auto"/>
                <w:bottom w:val="none" w:sz="0" w:space="0" w:color="auto"/>
                <w:right w:val="none" w:sz="0" w:space="0" w:color="auto"/>
              </w:divBdr>
            </w:div>
            <w:div w:id="259264766">
              <w:marLeft w:val="0"/>
              <w:marRight w:val="0"/>
              <w:marTop w:val="0"/>
              <w:marBottom w:val="0"/>
              <w:divBdr>
                <w:top w:val="none" w:sz="0" w:space="0" w:color="auto"/>
                <w:left w:val="none" w:sz="0" w:space="0" w:color="auto"/>
                <w:bottom w:val="none" w:sz="0" w:space="0" w:color="auto"/>
                <w:right w:val="none" w:sz="0" w:space="0" w:color="auto"/>
              </w:divBdr>
            </w:div>
            <w:div w:id="2028558520">
              <w:marLeft w:val="0"/>
              <w:marRight w:val="0"/>
              <w:marTop w:val="0"/>
              <w:marBottom w:val="0"/>
              <w:divBdr>
                <w:top w:val="none" w:sz="0" w:space="0" w:color="auto"/>
                <w:left w:val="none" w:sz="0" w:space="0" w:color="auto"/>
                <w:bottom w:val="none" w:sz="0" w:space="0" w:color="auto"/>
                <w:right w:val="none" w:sz="0" w:space="0" w:color="auto"/>
              </w:divBdr>
            </w:div>
            <w:div w:id="794954151">
              <w:marLeft w:val="0"/>
              <w:marRight w:val="0"/>
              <w:marTop w:val="0"/>
              <w:marBottom w:val="0"/>
              <w:divBdr>
                <w:top w:val="none" w:sz="0" w:space="0" w:color="auto"/>
                <w:left w:val="none" w:sz="0" w:space="0" w:color="auto"/>
                <w:bottom w:val="none" w:sz="0" w:space="0" w:color="auto"/>
                <w:right w:val="none" w:sz="0" w:space="0" w:color="auto"/>
              </w:divBdr>
            </w:div>
            <w:div w:id="1363358384">
              <w:marLeft w:val="0"/>
              <w:marRight w:val="0"/>
              <w:marTop w:val="0"/>
              <w:marBottom w:val="0"/>
              <w:divBdr>
                <w:top w:val="none" w:sz="0" w:space="0" w:color="auto"/>
                <w:left w:val="none" w:sz="0" w:space="0" w:color="auto"/>
                <w:bottom w:val="none" w:sz="0" w:space="0" w:color="auto"/>
                <w:right w:val="none" w:sz="0" w:space="0" w:color="auto"/>
              </w:divBdr>
            </w:div>
            <w:div w:id="654066773">
              <w:marLeft w:val="0"/>
              <w:marRight w:val="0"/>
              <w:marTop w:val="0"/>
              <w:marBottom w:val="0"/>
              <w:divBdr>
                <w:top w:val="none" w:sz="0" w:space="0" w:color="auto"/>
                <w:left w:val="none" w:sz="0" w:space="0" w:color="auto"/>
                <w:bottom w:val="none" w:sz="0" w:space="0" w:color="auto"/>
                <w:right w:val="none" w:sz="0" w:space="0" w:color="auto"/>
              </w:divBdr>
            </w:div>
            <w:div w:id="400560908">
              <w:marLeft w:val="0"/>
              <w:marRight w:val="0"/>
              <w:marTop w:val="0"/>
              <w:marBottom w:val="0"/>
              <w:divBdr>
                <w:top w:val="none" w:sz="0" w:space="0" w:color="auto"/>
                <w:left w:val="none" w:sz="0" w:space="0" w:color="auto"/>
                <w:bottom w:val="none" w:sz="0" w:space="0" w:color="auto"/>
                <w:right w:val="none" w:sz="0" w:space="0" w:color="auto"/>
              </w:divBdr>
            </w:div>
            <w:div w:id="991369724">
              <w:marLeft w:val="0"/>
              <w:marRight w:val="0"/>
              <w:marTop w:val="0"/>
              <w:marBottom w:val="0"/>
              <w:divBdr>
                <w:top w:val="none" w:sz="0" w:space="0" w:color="auto"/>
                <w:left w:val="none" w:sz="0" w:space="0" w:color="auto"/>
                <w:bottom w:val="none" w:sz="0" w:space="0" w:color="auto"/>
                <w:right w:val="none" w:sz="0" w:space="0" w:color="auto"/>
              </w:divBdr>
            </w:div>
            <w:div w:id="1492065160">
              <w:marLeft w:val="0"/>
              <w:marRight w:val="0"/>
              <w:marTop w:val="0"/>
              <w:marBottom w:val="0"/>
              <w:divBdr>
                <w:top w:val="none" w:sz="0" w:space="0" w:color="auto"/>
                <w:left w:val="none" w:sz="0" w:space="0" w:color="auto"/>
                <w:bottom w:val="none" w:sz="0" w:space="0" w:color="auto"/>
                <w:right w:val="none" w:sz="0" w:space="0" w:color="auto"/>
              </w:divBdr>
            </w:div>
            <w:div w:id="1106921747">
              <w:marLeft w:val="0"/>
              <w:marRight w:val="0"/>
              <w:marTop w:val="0"/>
              <w:marBottom w:val="0"/>
              <w:divBdr>
                <w:top w:val="none" w:sz="0" w:space="0" w:color="auto"/>
                <w:left w:val="none" w:sz="0" w:space="0" w:color="auto"/>
                <w:bottom w:val="none" w:sz="0" w:space="0" w:color="auto"/>
                <w:right w:val="none" w:sz="0" w:space="0" w:color="auto"/>
              </w:divBdr>
            </w:div>
            <w:div w:id="2141534616">
              <w:marLeft w:val="0"/>
              <w:marRight w:val="0"/>
              <w:marTop w:val="0"/>
              <w:marBottom w:val="0"/>
              <w:divBdr>
                <w:top w:val="none" w:sz="0" w:space="0" w:color="auto"/>
                <w:left w:val="none" w:sz="0" w:space="0" w:color="auto"/>
                <w:bottom w:val="none" w:sz="0" w:space="0" w:color="auto"/>
                <w:right w:val="none" w:sz="0" w:space="0" w:color="auto"/>
              </w:divBdr>
            </w:div>
            <w:div w:id="88888993">
              <w:marLeft w:val="0"/>
              <w:marRight w:val="0"/>
              <w:marTop w:val="0"/>
              <w:marBottom w:val="0"/>
              <w:divBdr>
                <w:top w:val="none" w:sz="0" w:space="0" w:color="auto"/>
                <w:left w:val="none" w:sz="0" w:space="0" w:color="auto"/>
                <w:bottom w:val="none" w:sz="0" w:space="0" w:color="auto"/>
                <w:right w:val="none" w:sz="0" w:space="0" w:color="auto"/>
              </w:divBdr>
            </w:div>
            <w:div w:id="2801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100">
      <w:bodyDiv w:val="1"/>
      <w:marLeft w:val="0"/>
      <w:marRight w:val="0"/>
      <w:marTop w:val="0"/>
      <w:marBottom w:val="0"/>
      <w:divBdr>
        <w:top w:val="none" w:sz="0" w:space="0" w:color="auto"/>
        <w:left w:val="none" w:sz="0" w:space="0" w:color="auto"/>
        <w:bottom w:val="none" w:sz="0" w:space="0" w:color="auto"/>
        <w:right w:val="none" w:sz="0" w:space="0" w:color="auto"/>
      </w:divBdr>
      <w:divsChild>
        <w:div w:id="812870568">
          <w:marLeft w:val="0"/>
          <w:marRight w:val="0"/>
          <w:marTop w:val="0"/>
          <w:marBottom w:val="0"/>
          <w:divBdr>
            <w:top w:val="none" w:sz="0" w:space="0" w:color="auto"/>
            <w:left w:val="none" w:sz="0" w:space="0" w:color="auto"/>
            <w:bottom w:val="none" w:sz="0" w:space="0" w:color="auto"/>
            <w:right w:val="none" w:sz="0" w:space="0" w:color="auto"/>
          </w:divBdr>
        </w:div>
      </w:divsChild>
    </w:div>
    <w:div w:id="12662292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528">
          <w:marLeft w:val="0"/>
          <w:marRight w:val="0"/>
          <w:marTop w:val="0"/>
          <w:marBottom w:val="0"/>
          <w:divBdr>
            <w:top w:val="none" w:sz="0" w:space="0" w:color="auto"/>
            <w:left w:val="none" w:sz="0" w:space="0" w:color="auto"/>
            <w:bottom w:val="none" w:sz="0" w:space="0" w:color="auto"/>
            <w:right w:val="none" w:sz="0" w:space="0" w:color="auto"/>
          </w:divBdr>
        </w:div>
      </w:divsChild>
    </w:div>
    <w:div w:id="1270162804">
      <w:bodyDiv w:val="1"/>
      <w:marLeft w:val="0"/>
      <w:marRight w:val="0"/>
      <w:marTop w:val="0"/>
      <w:marBottom w:val="0"/>
      <w:divBdr>
        <w:top w:val="none" w:sz="0" w:space="0" w:color="auto"/>
        <w:left w:val="none" w:sz="0" w:space="0" w:color="auto"/>
        <w:bottom w:val="none" w:sz="0" w:space="0" w:color="auto"/>
        <w:right w:val="none" w:sz="0" w:space="0" w:color="auto"/>
      </w:divBdr>
      <w:divsChild>
        <w:div w:id="1348870085">
          <w:marLeft w:val="0"/>
          <w:marRight w:val="0"/>
          <w:marTop w:val="0"/>
          <w:marBottom w:val="0"/>
          <w:divBdr>
            <w:top w:val="none" w:sz="0" w:space="0" w:color="auto"/>
            <w:left w:val="none" w:sz="0" w:space="0" w:color="auto"/>
            <w:bottom w:val="none" w:sz="0" w:space="0" w:color="auto"/>
            <w:right w:val="none" w:sz="0" w:space="0" w:color="auto"/>
          </w:divBdr>
          <w:divsChild>
            <w:div w:id="798841218">
              <w:marLeft w:val="0"/>
              <w:marRight w:val="0"/>
              <w:marTop w:val="0"/>
              <w:marBottom w:val="0"/>
              <w:divBdr>
                <w:top w:val="none" w:sz="0" w:space="0" w:color="auto"/>
                <w:left w:val="none" w:sz="0" w:space="0" w:color="auto"/>
                <w:bottom w:val="none" w:sz="0" w:space="0" w:color="auto"/>
                <w:right w:val="none" w:sz="0" w:space="0" w:color="auto"/>
              </w:divBdr>
            </w:div>
            <w:div w:id="95180980">
              <w:marLeft w:val="0"/>
              <w:marRight w:val="0"/>
              <w:marTop w:val="0"/>
              <w:marBottom w:val="0"/>
              <w:divBdr>
                <w:top w:val="none" w:sz="0" w:space="0" w:color="auto"/>
                <w:left w:val="none" w:sz="0" w:space="0" w:color="auto"/>
                <w:bottom w:val="none" w:sz="0" w:space="0" w:color="auto"/>
                <w:right w:val="none" w:sz="0" w:space="0" w:color="auto"/>
              </w:divBdr>
            </w:div>
            <w:div w:id="28729475">
              <w:marLeft w:val="0"/>
              <w:marRight w:val="0"/>
              <w:marTop w:val="0"/>
              <w:marBottom w:val="0"/>
              <w:divBdr>
                <w:top w:val="none" w:sz="0" w:space="0" w:color="auto"/>
                <w:left w:val="none" w:sz="0" w:space="0" w:color="auto"/>
                <w:bottom w:val="none" w:sz="0" w:space="0" w:color="auto"/>
                <w:right w:val="none" w:sz="0" w:space="0" w:color="auto"/>
              </w:divBdr>
            </w:div>
            <w:div w:id="803429029">
              <w:marLeft w:val="0"/>
              <w:marRight w:val="0"/>
              <w:marTop w:val="0"/>
              <w:marBottom w:val="0"/>
              <w:divBdr>
                <w:top w:val="none" w:sz="0" w:space="0" w:color="auto"/>
                <w:left w:val="none" w:sz="0" w:space="0" w:color="auto"/>
                <w:bottom w:val="none" w:sz="0" w:space="0" w:color="auto"/>
                <w:right w:val="none" w:sz="0" w:space="0" w:color="auto"/>
              </w:divBdr>
            </w:div>
            <w:div w:id="2131778375">
              <w:marLeft w:val="0"/>
              <w:marRight w:val="0"/>
              <w:marTop w:val="0"/>
              <w:marBottom w:val="0"/>
              <w:divBdr>
                <w:top w:val="none" w:sz="0" w:space="0" w:color="auto"/>
                <w:left w:val="none" w:sz="0" w:space="0" w:color="auto"/>
                <w:bottom w:val="none" w:sz="0" w:space="0" w:color="auto"/>
                <w:right w:val="none" w:sz="0" w:space="0" w:color="auto"/>
              </w:divBdr>
            </w:div>
            <w:div w:id="1717966118">
              <w:marLeft w:val="0"/>
              <w:marRight w:val="0"/>
              <w:marTop w:val="0"/>
              <w:marBottom w:val="0"/>
              <w:divBdr>
                <w:top w:val="none" w:sz="0" w:space="0" w:color="auto"/>
                <w:left w:val="none" w:sz="0" w:space="0" w:color="auto"/>
                <w:bottom w:val="none" w:sz="0" w:space="0" w:color="auto"/>
                <w:right w:val="none" w:sz="0" w:space="0" w:color="auto"/>
              </w:divBdr>
            </w:div>
            <w:div w:id="1797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168">
      <w:bodyDiv w:val="1"/>
      <w:marLeft w:val="0"/>
      <w:marRight w:val="0"/>
      <w:marTop w:val="0"/>
      <w:marBottom w:val="0"/>
      <w:divBdr>
        <w:top w:val="none" w:sz="0" w:space="0" w:color="auto"/>
        <w:left w:val="none" w:sz="0" w:space="0" w:color="auto"/>
        <w:bottom w:val="none" w:sz="0" w:space="0" w:color="auto"/>
        <w:right w:val="none" w:sz="0" w:space="0" w:color="auto"/>
      </w:divBdr>
      <w:divsChild>
        <w:div w:id="2045787542">
          <w:marLeft w:val="0"/>
          <w:marRight w:val="0"/>
          <w:marTop w:val="0"/>
          <w:marBottom w:val="0"/>
          <w:divBdr>
            <w:top w:val="none" w:sz="0" w:space="0" w:color="auto"/>
            <w:left w:val="none" w:sz="0" w:space="0" w:color="auto"/>
            <w:bottom w:val="none" w:sz="0" w:space="0" w:color="auto"/>
            <w:right w:val="none" w:sz="0" w:space="0" w:color="auto"/>
          </w:divBdr>
          <w:divsChild>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957">
      <w:bodyDiv w:val="1"/>
      <w:marLeft w:val="0"/>
      <w:marRight w:val="0"/>
      <w:marTop w:val="0"/>
      <w:marBottom w:val="0"/>
      <w:divBdr>
        <w:top w:val="none" w:sz="0" w:space="0" w:color="auto"/>
        <w:left w:val="none" w:sz="0" w:space="0" w:color="auto"/>
        <w:bottom w:val="none" w:sz="0" w:space="0" w:color="auto"/>
        <w:right w:val="none" w:sz="0" w:space="0" w:color="auto"/>
      </w:divBdr>
      <w:divsChild>
        <w:div w:id="1229803688">
          <w:marLeft w:val="0"/>
          <w:marRight w:val="0"/>
          <w:marTop w:val="0"/>
          <w:marBottom w:val="0"/>
          <w:divBdr>
            <w:top w:val="none" w:sz="0" w:space="0" w:color="auto"/>
            <w:left w:val="none" w:sz="0" w:space="0" w:color="auto"/>
            <w:bottom w:val="none" w:sz="0" w:space="0" w:color="auto"/>
            <w:right w:val="none" w:sz="0" w:space="0" w:color="auto"/>
          </w:divBdr>
          <w:divsChild>
            <w:div w:id="18014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831">
      <w:bodyDiv w:val="1"/>
      <w:marLeft w:val="0"/>
      <w:marRight w:val="0"/>
      <w:marTop w:val="0"/>
      <w:marBottom w:val="0"/>
      <w:divBdr>
        <w:top w:val="none" w:sz="0" w:space="0" w:color="auto"/>
        <w:left w:val="none" w:sz="0" w:space="0" w:color="auto"/>
        <w:bottom w:val="none" w:sz="0" w:space="0" w:color="auto"/>
        <w:right w:val="none" w:sz="0" w:space="0" w:color="auto"/>
      </w:divBdr>
      <w:divsChild>
        <w:div w:id="1440566653">
          <w:marLeft w:val="0"/>
          <w:marRight w:val="0"/>
          <w:marTop w:val="0"/>
          <w:marBottom w:val="0"/>
          <w:divBdr>
            <w:top w:val="none" w:sz="0" w:space="0" w:color="auto"/>
            <w:left w:val="none" w:sz="0" w:space="0" w:color="auto"/>
            <w:bottom w:val="none" w:sz="0" w:space="0" w:color="auto"/>
            <w:right w:val="none" w:sz="0" w:space="0" w:color="auto"/>
          </w:divBdr>
        </w:div>
      </w:divsChild>
    </w:div>
    <w:div w:id="1584338476">
      <w:bodyDiv w:val="1"/>
      <w:marLeft w:val="0"/>
      <w:marRight w:val="0"/>
      <w:marTop w:val="0"/>
      <w:marBottom w:val="0"/>
      <w:divBdr>
        <w:top w:val="none" w:sz="0" w:space="0" w:color="auto"/>
        <w:left w:val="none" w:sz="0" w:space="0" w:color="auto"/>
        <w:bottom w:val="none" w:sz="0" w:space="0" w:color="auto"/>
        <w:right w:val="none" w:sz="0" w:space="0" w:color="auto"/>
      </w:divBdr>
      <w:divsChild>
        <w:div w:id="584804895">
          <w:marLeft w:val="0"/>
          <w:marRight w:val="0"/>
          <w:marTop w:val="0"/>
          <w:marBottom w:val="0"/>
          <w:divBdr>
            <w:top w:val="none" w:sz="0" w:space="0" w:color="auto"/>
            <w:left w:val="none" w:sz="0" w:space="0" w:color="auto"/>
            <w:bottom w:val="none" w:sz="0" w:space="0" w:color="auto"/>
            <w:right w:val="none" w:sz="0" w:space="0" w:color="auto"/>
          </w:divBdr>
        </w:div>
      </w:divsChild>
    </w:div>
    <w:div w:id="1662779845">
      <w:bodyDiv w:val="1"/>
      <w:marLeft w:val="0"/>
      <w:marRight w:val="0"/>
      <w:marTop w:val="0"/>
      <w:marBottom w:val="0"/>
      <w:divBdr>
        <w:top w:val="none" w:sz="0" w:space="0" w:color="auto"/>
        <w:left w:val="none" w:sz="0" w:space="0" w:color="auto"/>
        <w:bottom w:val="none" w:sz="0" w:space="0" w:color="auto"/>
        <w:right w:val="none" w:sz="0" w:space="0" w:color="auto"/>
      </w:divBdr>
      <w:divsChild>
        <w:div w:id="972825965">
          <w:marLeft w:val="0"/>
          <w:marRight w:val="0"/>
          <w:marTop w:val="0"/>
          <w:marBottom w:val="0"/>
          <w:divBdr>
            <w:top w:val="none" w:sz="0" w:space="0" w:color="auto"/>
            <w:left w:val="none" w:sz="0" w:space="0" w:color="auto"/>
            <w:bottom w:val="none" w:sz="0" w:space="0" w:color="auto"/>
            <w:right w:val="none" w:sz="0" w:space="0" w:color="auto"/>
          </w:divBdr>
          <w:divsChild>
            <w:div w:id="1272783903">
              <w:marLeft w:val="0"/>
              <w:marRight w:val="0"/>
              <w:marTop w:val="0"/>
              <w:marBottom w:val="0"/>
              <w:divBdr>
                <w:top w:val="none" w:sz="0" w:space="0" w:color="auto"/>
                <w:left w:val="none" w:sz="0" w:space="0" w:color="auto"/>
                <w:bottom w:val="none" w:sz="0" w:space="0" w:color="auto"/>
                <w:right w:val="none" w:sz="0" w:space="0" w:color="auto"/>
              </w:divBdr>
              <w:divsChild>
                <w:div w:id="1736049920">
                  <w:marLeft w:val="0"/>
                  <w:marRight w:val="0"/>
                  <w:marTop w:val="0"/>
                  <w:marBottom w:val="0"/>
                  <w:divBdr>
                    <w:top w:val="none" w:sz="0" w:space="0" w:color="auto"/>
                    <w:left w:val="none" w:sz="0" w:space="0" w:color="auto"/>
                    <w:bottom w:val="none" w:sz="0" w:space="0" w:color="auto"/>
                    <w:right w:val="none" w:sz="0" w:space="0" w:color="auto"/>
                  </w:divBdr>
                  <w:divsChild>
                    <w:div w:id="1902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95">
      <w:bodyDiv w:val="1"/>
      <w:marLeft w:val="0"/>
      <w:marRight w:val="0"/>
      <w:marTop w:val="0"/>
      <w:marBottom w:val="0"/>
      <w:divBdr>
        <w:top w:val="none" w:sz="0" w:space="0" w:color="auto"/>
        <w:left w:val="none" w:sz="0" w:space="0" w:color="auto"/>
        <w:bottom w:val="none" w:sz="0" w:space="0" w:color="auto"/>
        <w:right w:val="none" w:sz="0" w:space="0" w:color="auto"/>
      </w:divBdr>
      <w:divsChild>
        <w:div w:id="207911847">
          <w:marLeft w:val="0"/>
          <w:marRight w:val="0"/>
          <w:marTop w:val="0"/>
          <w:marBottom w:val="0"/>
          <w:divBdr>
            <w:top w:val="none" w:sz="0" w:space="0" w:color="auto"/>
            <w:left w:val="none" w:sz="0" w:space="0" w:color="auto"/>
            <w:bottom w:val="none" w:sz="0" w:space="0" w:color="auto"/>
            <w:right w:val="none" w:sz="0" w:space="0" w:color="auto"/>
          </w:divBdr>
          <w:divsChild>
            <w:div w:id="15057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6706">
      <w:bodyDiv w:val="1"/>
      <w:marLeft w:val="0"/>
      <w:marRight w:val="0"/>
      <w:marTop w:val="0"/>
      <w:marBottom w:val="0"/>
      <w:divBdr>
        <w:top w:val="none" w:sz="0" w:space="0" w:color="auto"/>
        <w:left w:val="none" w:sz="0" w:space="0" w:color="auto"/>
        <w:bottom w:val="none" w:sz="0" w:space="0" w:color="auto"/>
        <w:right w:val="none" w:sz="0" w:space="0" w:color="auto"/>
      </w:divBdr>
      <w:divsChild>
        <w:div w:id="754283931">
          <w:marLeft w:val="0"/>
          <w:marRight w:val="0"/>
          <w:marTop w:val="0"/>
          <w:marBottom w:val="0"/>
          <w:divBdr>
            <w:top w:val="none" w:sz="0" w:space="0" w:color="auto"/>
            <w:left w:val="none" w:sz="0" w:space="0" w:color="auto"/>
            <w:bottom w:val="none" w:sz="0" w:space="0" w:color="auto"/>
            <w:right w:val="none" w:sz="0" w:space="0" w:color="auto"/>
          </w:divBdr>
        </w:div>
      </w:divsChild>
    </w:div>
    <w:div w:id="1716277069">
      <w:bodyDiv w:val="1"/>
      <w:marLeft w:val="0"/>
      <w:marRight w:val="0"/>
      <w:marTop w:val="0"/>
      <w:marBottom w:val="0"/>
      <w:divBdr>
        <w:top w:val="none" w:sz="0" w:space="0" w:color="auto"/>
        <w:left w:val="none" w:sz="0" w:space="0" w:color="auto"/>
        <w:bottom w:val="none" w:sz="0" w:space="0" w:color="auto"/>
        <w:right w:val="none" w:sz="0" w:space="0" w:color="auto"/>
      </w:divBdr>
      <w:divsChild>
        <w:div w:id="1183009226">
          <w:marLeft w:val="0"/>
          <w:marRight w:val="0"/>
          <w:marTop w:val="0"/>
          <w:marBottom w:val="0"/>
          <w:divBdr>
            <w:top w:val="none" w:sz="0" w:space="0" w:color="auto"/>
            <w:left w:val="none" w:sz="0" w:space="0" w:color="auto"/>
            <w:bottom w:val="none" w:sz="0" w:space="0" w:color="auto"/>
            <w:right w:val="none" w:sz="0" w:space="0" w:color="auto"/>
          </w:divBdr>
        </w:div>
      </w:divsChild>
    </w:div>
    <w:div w:id="2085060430">
      <w:bodyDiv w:val="1"/>
      <w:marLeft w:val="0"/>
      <w:marRight w:val="0"/>
      <w:marTop w:val="0"/>
      <w:marBottom w:val="0"/>
      <w:divBdr>
        <w:top w:val="none" w:sz="0" w:space="0" w:color="auto"/>
        <w:left w:val="none" w:sz="0" w:space="0" w:color="auto"/>
        <w:bottom w:val="none" w:sz="0" w:space="0" w:color="auto"/>
        <w:right w:val="none" w:sz="0" w:space="0" w:color="auto"/>
      </w:divBdr>
      <w:divsChild>
        <w:div w:id="957880702">
          <w:marLeft w:val="0"/>
          <w:marRight w:val="0"/>
          <w:marTop w:val="0"/>
          <w:marBottom w:val="0"/>
          <w:divBdr>
            <w:top w:val="none" w:sz="0" w:space="0" w:color="auto"/>
            <w:left w:val="none" w:sz="0" w:space="0" w:color="auto"/>
            <w:bottom w:val="none" w:sz="0" w:space="0" w:color="auto"/>
            <w:right w:val="none" w:sz="0" w:space="0" w:color="auto"/>
          </w:divBdr>
          <w:divsChild>
            <w:div w:id="1224484033">
              <w:marLeft w:val="0"/>
              <w:marRight w:val="0"/>
              <w:marTop w:val="0"/>
              <w:marBottom w:val="0"/>
              <w:divBdr>
                <w:top w:val="none" w:sz="0" w:space="0" w:color="auto"/>
                <w:left w:val="none" w:sz="0" w:space="0" w:color="auto"/>
                <w:bottom w:val="none" w:sz="0" w:space="0" w:color="auto"/>
                <w:right w:val="none" w:sz="0" w:space="0" w:color="auto"/>
              </w:divBdr>
            </w:div>
            <w:div w:id="269556438">
              <w:marLeft w:val="0"/>
              <w:marRight w:val="0"/>
              <w:marTop w:val="0"/>
              <w:marBottom w:val="0"/>
              <w:divBdr>
                <w:top w:val="none" w:sz="0" w:space="0" w:color="auto"/>
                <w:left w:val="none" w:sz="0" w:space="0" w:color="auto"/>
                <w:bottom w:val="none" w:sz="0" w:space="0" w:color="auto"/>
                <w:right w:val="none" w:sz="0" w:space="0" w:color="auto"/>
              </w:divBdr>
            </w:div>
            <w:div w:id="316148796">
              <w:marLeft w:val="0"/>
              <w:marRight w:val="0"/>
              <w:marTop w:val="0"/>
              <w:marBottom w:val="0"/>
              <w:divBdr>
                <w:top w:val="none" w:sz="0" w:space="0" w:color="auto"/>
                <w:left w:val="none" w:sz="0" w:space="0" w:color="auto"/>
                <w:bottom w:val="none" w:sz="0" w:space="0" w:color="auto"/>
                <w:right w:val="none" w:sz="0" w:space="0" w:color="auto"/>
              </w:divBdr>
            </w:div>
            <w:div w:id="1905943752">
              <w:marLeft w:val="0"/>
              <w:marRight w:val="0"/>
              <w:marTop w:val="0"/>
              <w:marBottom w:val="0"/>
              <w:divBdr>
                <w:top w:val="none" w:sz="0" w:space="0" w:color="auto"/>
                <w:left w:val="none" w:sz="0" w:space="0" w:color="auto"/>
                <w:bottom w:val="none" w:sz="0" w:space="0" w:color="auto"/>
                <w:right w:val="none" w:sz="0" w:space="0" w:color="auto"/>
              </w:divBdr>
            </w:div>
            <w:div w:id="46144494">
              <w:marLeft w:val="0"/>
              <w:marRight w:val="0"/>
              <w:marTop w:val="0"/>
              <w:marBottom w:val="0"/>
              <w:divBdr>
                <w:top w:val="none" w:sz="0" w:space="0" w:color="auto"/>
                <w:left w:val="none" w:sz="0" w:space="0" w:color="auto"/>
                <w:bottom w:val="none" w:sz="0" w:space="0" w:color="auto"/>
                <w:right w:val="none" w:sz="0" w:space="0" w:color="auto"/>
              </w:divBdr>
            </w:div>
            <w:div w:id="181012162">
              <w:marLeft w:val="0"/>
              <w:marRight w:val="0"/>
              <w:marTop w:val="0"/>
              <w:marBottom w:val="0"/>
              <w:divBdr>
                <w:top w:val="none" w:sz="0" w:space="0" w:color="auto"/>
                <w:left w:val="none" w:sz="0" w:space="0" w:color="auto"/>
                <w:bottom w:val="none" w:sz="0" w:space="0" w:color="auto"/>
                <w:right w:val="none" w:sz="0" w:space="0" w:color="auto"/>
              </w:divBdr>
            </w:div>
            <w:div w:id="1220554840">
              <w:marLeft w:val="0"/>
              <w:marRight w:val="0"/>
              <w:marTop w:val="0"/>
              <w:marBottom w:val="0"/>
              <w:divBdr>
                <w:top w:val="none" w:sz="0" w:space="0" w:color="auto"/>
                <w:left w:val="none" w:sz="0" w:space="0" w:color="auto"/>
                <w:bottom w:val="none" w:sz="0" w:space="0" w:color="auto"/>
                <w:right w:val="none" w:sz="0" w:space="0" w:color="auto"/>
              </w:divBdr>
            </w:div>
            <w:div w:id="712314889">
              <w:marLeft w:val="0"/>
              <w:marRight w:val="0"/>
              <w:marTop w:val="0"/>
              <w:marBottom w:val="0"/>
              <w:divBdr>
                <w:top w:val="none" w:sz="0" w:space="0" w:color="auto"/>
                <w:left w:val="none" w:sz="0" w:space="0" w:color="auto"/>
                <w:bottom w:val="none" w:sz="0" w:space="0" w:color="auto"/>
                <w:right w:val="none" w:sz="0" w:space="0" w:color="auto"/>
              </w:divBdr>
            </w:div>
            <w:div w:id="854538794">
              <w:marLeft w:val="0"/>
              <w:marRight w:val="0"/>
              <w:marTop w:val="0"/>
              <w:marBottom w:val="0"/>
              <w:divBdr>
                <w:top w:val="none" w:sz="0" w:space="0" w:color="auto"/>
                <w:left w:val="none" w:sz="0" w:space="0" w:color="auto"/>
                <w:bottom w:val="none" w:sz="0" w:space="0" w:color="auto"/>
                <w:right w:val="none" w:sz="0" w:space="0" w:color="auto"/>
              </w:divBdr>
            </w:div>
            <w:div w:id="1864199705">
              <w:marLeft w:val="0"/>
              <w:marRight w:val="0"/>
              <w:marTop w:val="0"/>
              <w:marBottom w:val="0"/>
              <w:divBdr>
                <w:top w:val="none" w:sz="0" w:space="0" w:color="auto"/>
                <w:left w:val="none" w:sz="0" w:space="0" w:color="auto"/>
                <w:bottom w:val="none" w:sz="0" w:space="0" w:color="auto"/>
                <w:right w:val="none" w:sz="0" w:space="0" w:color="auto"/>
              </w:divBdr>
            </w:div>
            <w:div w:id="1314219910">
              <w:marLeft w:val="0"/>
              <w:marRight w:val="0"/>
              <w:marTop w:val="0"/>
              <w:marBottom w:val="0"/>
              <w:divBdr>
                <w:top w:val="none" w:sz="0" w:space="0" w:color="auto"/>
                <w:left w:val="none" w:sz="0" w:space="0" w:color="auto"/>
                <w:bottom w:val="none" w:sz="0" w:space="0" w:color="auto"/>
                <w:right w:val="none" w:sz="0" w:space="0" w:color="auto"/>
              </w:divBdr>
            </w:div>
            <w:div w:id="741758229">
              <w:marLeft w:val="0"/>
              <w:marRight w:val="0"/>
              <w:marTop w:val="0"/>
              <w:marBottom w:val="0"/>
              <w:divBdr>
                <w:top w:val="none" w:sz="0" w:space="0" w:color="auto"/>
                <w:left w:val="none" w:sz="0" w:space="0" w:color="auto"/>
                <w:bottom w:val="none" w:sz="0" w:space="0" w:color="auto"/>
                <w:right w:val="none" w:sz="0" w:space="0" w:color="auto"/>
              </w:divBdr>
            </w:div>
            <w:div w:id="520356560">
              <w:marLeft w:val="0"/>
              <w:marRight w:val="0"/>
              <w:marTop w:val="0"/>
              <w:marBottom w:val="0"/>
              <w:divBdr>
                <w:top w:val="none" w:sz="0" w:space="0" w:color="auto"/>
                <w:left w:val="none" w:sz="0" w:space="0" w:color="auto"/>
                <w:bottom w:val="none" w:sz="0" w:space="0" w:color="auto"/>
                <w:right w:val="none" w:sz="0" w:space="0" w:color="auto"/>
              </w:divBdr>
            </w:div>
            <w:div w:id="2066223006">
              <w:marLeft w:val="0"/>
              <w:marRight w:val="0"/>
              <w:marTop w:val="0"/>
              <w:marBottom w:val="0"/>
              <w:divBdr>
                <w:top w:val="none" w:sz="0" w:space="0" w:color="auto"/>
                <w:left w:val="none" w:sz="0" w:space="0" w:color="auto"/>
                <w:bottom w:val="none" w:sz="0" w:space="0" w:color="auto"/>
                <w:right w:val="none" w:sz="0" w:space="0" w:color="auto"/>
              </w:divBdr>
            </w:div>
            <w:div w:id="10021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BA2468-7665-41ED-B29C-3455E534C47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661</TotalTime>
  <Pages>6</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Jayawardana</dc:creator>
  <cp:keywords/>
  <dc:description/>
  <cp:lastModifiedBy>Oshan Jayawardana</cp:lastModifiedBy>
  <cp:revision>2</cp:revision>
  <dcterms:created xsi:type="dcterms:W3CDTF">2021-03-30T16:31:00Z</dcterms:created>
  <dcterms:modified xsi:type="dcterms:W3CDTF">2021-03-31T03:32:00Z</dcterms:modified>
</cp:coreProperties>
</file>