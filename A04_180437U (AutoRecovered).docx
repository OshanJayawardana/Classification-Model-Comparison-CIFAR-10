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70D2C0B0" w:rsidR="00730807" w:rsidRPr="005B568B" w:rsidRDefault="00730807" w:rsidP="00730807">
      <w:pPr>
        <w:jc w:val="center"/>
        <w:rPr>
          <w:rFonts w:cstheme="minorHAnsi"/>
        </w:rPr>
      </w:pPr>
      <w:r w:rsidRPr="005B568B">
        <w:rPr>
          <w:rFonts w:cstheme="minorHAnsi"/>
        </w:rPr>
        <w:t>EN2550 2020: Assignment 04: 180437U</w:t>
      </w:r>
    </w:p>
    <w:p w14:paraId="220B54DF" w14:textId="6F17FDB3" w:rsidR="002B4CFD" w:rsidRDefault="002B4CFD" w:rsidP="00BC717D">
      <w:pPr>
        <w:rPr>
          <w:rFonts w:cstheme="minorHAnsi"/>
        </w:rPr>
      </w:pPr>
      <w:r w:rsidRPr="005B568B">
        <w:rPr>
          <w:rFonts w:cstheme="minorHAnsi"/>
        </w:rPr>
        <w:t>A function is predefined to pre-process input data: preproc(norm,reshape). “norm” and “reshape” are Boolean inputs. Pixel value normalization and reshaping the input data can be done by setting them to True.</w:t>
      </w:r>
    </w:p>
    <w:p w14:paraId="066CAEAC" w14:textId="6C180649" w:rsidR="005B568B" w:rsidRDefault="00B17D0E" w:rsidP="00BC717D">
      <w:pPr>
        <w:rPr>
          <w:rFonts w:cstheme="minorHAnsi"/>
          <w:b/>
          <w:bCs/>
        </w:rPr>
      </w:pPr>
      <w:r>
        <w:rPr>
          <w:rFonts w:cstheme="minorHAnsi"/>
          <w:b/>
          <w:bCs/>
        </w:rPr>
        <w:t>preproc</w:t>
      </w:r>
      <w:r w:rsidR="005B568B" w:rsidRPr="0063404C">
        <w:rPr>
          <w:rFonts w:cstheme="minorHAnsi"/>
          <w:b/>
          <w:bCs/>
        </w:rPr>
        <w:t>(norm,reshape)</w:t>
      </w:r>
    </w:p>
    <w:p w14:paraId="7C8616DE" w14:textId="29FA96FC" w:rsidR="0063404C" w:rsidRDefault="0063404C" w:rsidP="0063404C">
      <w:pPr>
        <w:rPr>
          <w:rFonts w:cstheme="minorHAnsi"/>
        </w:rPr>
      </w:pPr>
      <w:r>
        <w:rPr>
          <w:rFonts w:cstheme="minorHAnsi"/>
        </w:rPr>
        <w:t>Parameters,</w:t>
      </w:r>
    </w:p>
    <w:p w14:paraId="0D7F0DC1" w14:textId="72B695F1" w:rsidR="0063404C" w:rsidRDefault="0063404C" w:rsidP="0063404C">
      <w:pPr>
        <w:pStyle w:val="ListParagraph"/>
        <w:numPr>
          <w:ilvl w:val="0"/>
          <w:numId w:val="4"/>
        </w:numPr>
        <w:rPr>
          <w:rFonts w:cstheme="minorHAnsi"/>
        </w:rPr>
      </w:pPr>
      <w:r>
        <w:rPr>
          <w:rFonts w:cstheme="minorHAnsi"/>
        </w:rPr>
        <w:t>norm: Boolean value. Set to True, to normalize training and testing data sets.</w:t>
      </w:r>
    </w:p>
    <w:p w14:paraId="7DA61A6B" w14:textId="5F4F59E1" w:rsidR="00FA22F7" w:rsidRDefault="0063404C" w:rsidP="00FA22F7">
      <w:pPr>
        <w:pStyle w:val="ListParagraph"/>
        <w:numPr>
          <w:ilvl w:val="0"/>
          <w:numId w:val="4"/>
        </w:numPr>
        <w:rPr>
          <w:rFonts w:cstheme="minorHAnsi"/>
        </w:rPr>
      </w:pPr>
      <w:r>
        <w:rPr>
          <w:rFonts w:cstheme="minorHAnsi"/>
        </w:rPr>
        <w:t>Reshape: Boolean value. Set to True, to reshape training and testing data sets.</w:t>
      </w:r>
    </w:p>
    <w:p w14:paraId="0237EC20" w14:textId="77777777" w:rsidR="00B17D0E" w:rsidRPr="00B17D0E" w:rsidRDefault="00B17D0E" w:rsidP="00B17D0E">
      <w:pPr>
        <w:rPr>
          <w:rFonts w:cstheme="minorHAnsi"/>
        </w:rPr>
      </w:pPr>
    </w:p>
    <w:p w14:paraId="36EDBE65" w14:textId="39845742" w:rsidR="00730807" w:rsidRPr="005B568B" w:rsidRDefault="00730807" w:rsidP="00730807">
      <w:pPr>
        <w:pStyle w:val="ListParagraph"/>
        <w:numPr>
          <w:ilvl w:val="0"/>
          <w:numId w:val="1"/>
        </w:numPr>
        <w:rPr>
          <w:rFonts w:cstheme="minorHAnsi"/>
        </w:rPr>
      </w:pPr>
      <w:r w:rsidRPr="005B568B">
        <w:rPr>
          <w:rFonts w:cstheme="minorHAnsi"/>
        </w:rPr>
        <w:t>Linear Classifier</w:t>
      </w:r>
    </w:p>
    <w:p w14:paraId="5CD66296" w14:textId="77777777" w:rsidR="00FA22F7" w:rsidRDefault="00B9713A" w:rsidP="00730807">
      <w:pPr>
        <w:rPr>
          <w:rFonts w:cstheme="minorHAnsi"/>
        </w:rPr>
      </w:pPr>
      <w:r w:rsidRPr="005B568B">
        <w:rPr>
          <w:rFonts w:cstheme="minorHAnsi"/>
        </w:rPr>
        <w:t>Loss function and the accuracy function is predefined to reduce the complexity in coding.</w:t>
      </w:r>
    </w:p>
    <w:p w14:paraId="16039E77" w14:textId="2166959E" w:rsidR="00FA22F7" w:rsidRDefault="00FA22F7" w:rsidP="00FA22F7">
      <w:pPr>
        <w:pStyle w:val="ListParagraph"/>
        <w:numPr>
          <w:ilvl w:val="0"/>
          <w:numId w:val="5"/>
        </w:numPr>
        <w:rPr>
          <w:rFonts w:cstheme="minorHAnsi"/>
        </w:rPr>
      </w:pPr>
      <w:r>
        <w:rPr>
          <w:rFonts w:cstheme="minorHAnsi"/>
        </w:rPr>
        <w:t xml:space="preserve">Loss function: </w:t>
      </w:r>
      <w:r>
        <w:rPr>
          <w:rFonts w:cstheme="minorHAnsi"/>
        </w:rPr>
        <w:tab/>
      </w:r>
      <w:r w:rsidR="00B9713A" w:rsidRPr="00FA22F7">
        <w:rPr>
          <w:rFonts w:cstheme="minorHAnsi"/>
        </w:rPr>
        <w:t xml:space="preserve">Mean sum of squared errors with </w:t>
      </w:r>
      <w:r w:rsidRPr="00FA22F7">
        <w:rPr>
          <w:rFonts w:cstheme="minorHAnsi"/>
        </w:rPr>
        <w:t>regularizatio</w:t>
      </w:r>
      <w:r>
        <w:rPr>
          <w:rFonts w:cstheme="minorHAnsi"/>
        </w:rPr>
        <w:t>n.</w:t>
      </w:r>
    </w:p>
    <w:p w14:paraId="6132AC07" w14:textId="1DD8E268" w:rsidR="00BC717D" w:rsidRDefault="00FA22F7" w:rsidP="00FA22F7">
      <w:pPr>
        <w:pStyle w:val="ListParagraph"/>
        <w:numPr>
          <w:ilvl w:val="0"/>
          <w:numId w:val="5"/>
        </w:numPr>
        <w:rPr>
          <w:rFonts w:cstheme="minorHAnsi"/>
        </w:rPr>
      </w:pPr>
      <w:r>
        <w:rPr>
          <w:rFonts w:cstheme="minorHAnsi"/>
        </w:rPr>
        <w:t xml:space="preserve">Accuracy: </w:t>
      </w:r>
      <w:r>
        <w:rPr>
          <w:rFonts w:cstheme="minorHAnsi"/>
        </w:rPr>
        <w:tab/>
      </w:r>
      <w:r w:rsidR="00B9713A" w:rsidRPr="00FA22F7">
        <w:rPr>
          <w:rFonts w:cstheme="minorHAnsi"/>
        </w:rPr>
        <w:t>Normalized difference between the true label and the label</w:t>
      </w:r>
      <w:r>
        <w:rPr>
          <w:rFonts w:cstheme="minorHAnsi"/>
        </w:rPr>
        <w:t xml:space="preserve"> </w:t>
      </w:r>
      <w:r w:rsidR="00B9713A" w:rsidRPr="00FA22F7">
        <w:rPr>
          <w:rFonts w:cstheme="minorHAnsi"/>
        </w:rPr>
        <w:t xml:space="preserve">with the highest </w:t>
      </w:r>
      <w:r>
        <w:rPr>
          <w:rFonts w:cstheme="minorHAnsi"/>
        </w:rPr>
        <w:t>score</w:t>
      </w:r>
      <w:r w:rsidR="00B9713A" w:rsidRPr="00FA22F7">
        <w:rPr>
          <w:rFonts w:cstheme="minorHAnsi"/>
        </w:rPr>
        <w:t xml:space="preserve"> is used</w:t>
      </w:r>
      <w:r w:rsidR="000D646C" w:rsidRPr="00FA22F7">
        <w:rPr>
          <w:rFonts w:cstheme="minorHAnsi"/>
        </w:rPr>
        <w:t xml:space="preserve"> to calculate the accuracy.</w:t>
      </w:r>
    </w:p>
    <w:p w14:paraId="247280DB" w14:textId="1A32B4A8" w:rsidR="00B17D0E" w:rsidRDefault="00B17D0E" w:rsidP="00B17D0E">
      <w:pPr>
        <w:rPr>
          <w:rFonts w:cstheme="minorHAnsi"/>
        </w:rPr>
      </w:pPr>
      <w:r>
        <w:rPr>
          <w:rFonts w:cstheme="minorHAnsi"/>
        </w:rPr>
        <w:t>I tested code with different initial learning rates. Normally 0.01 is used as the initial learning as a rule of thumb. I tested for higher learning rates and the loss got exploded at 0.016. So I’m using 0.014 as initial learning rate as safety margin.</w:t>
      </w:r>
      <w:r w:rsidR="006A531D">
        <w:rPr>
          <w:rFonts w:cstheme="minorHAnsi"/>
        </w:rPr>
        <w:t xml:space="preserve"> I’m using 0.999 as the learning rate decay for a faster learning as we are only training for 300 epochs.</w:t>
      </w:r>
    </w:p>
    <w:p w14:paraId="688D4A94" w14:textId="77A19E0F" w:rsidR="00032669" w:rsidRDefault="00032669" w:rsidP="00032669">
      <w:pPr>
        <w:rPr>
          <w:rFonts w:cstheme="minorHAnsi"/>
        </w:rPr>
      </w:pPr>
      <w:r>
        <w:rPr>
          <w:rFonts w:cstheme="minorHAnsi"/>
        </w:rPr>
        <w:t>I have defined a function to run linear classifier for a given data set.</w:t>
      </w:r>
    </w:p>
    <w:p w14:paraId="0E3999D1" w14:textId="5F529C45" w:rsidR="00032669" w:rsidRDefault="00032669" w:rsidP="00032669">
      <w:pPr>
        <w:rPr>
          <w:rFonts w:cstheme="minorHAnsi"/>
          <w:b/>
          <w:bCs/>
        </w:rPr>
      </w:pPr>
      <w:r w:rsidRPr="00032669">
        <w:rPr>
          <w:rFonts w:cstheme="minorHAnsi"/>
          <w:b/>
          <w:bCs/>
        </w:rPr>
        <w:t>linclas(x_train,y_train,x_test,y_test,lr,lr_decay,reg):</w:t>
      </w:r>
    </w:p>
    <w:p w14:paraId="00050E03" w14:textId="77777777" w:rsidR="00032669" w:rsidRDefault="00032669" w:rsidP="00032669">
      <w:pPr>
        <w:rPr>
          <w:rFonts w:cstheme="minorHAnsi"/>
        </w:rPr>
      </w:pPr>
      <w:r>
        <w:rPr>
          <w:rFonts w:cstheme="minorHAnsi"/>
        </w:rPr>
        <w:t>Parameters,</w:t>
      </w:r>
    </w:p>
    <w:p w14:paraId="7F41F4F4" w14:textId="0E519C86" w:rsidR="00032669" w:rsidRDefault="00032669" w:rsidP="00032669">
      <w:pPr>
        <w:pStyle w:val="ListParagraph"/>
        <w:numPr>
          <w:ilvl w:val="0"/>
          <w:numId w:val="6"/>
        </w:numPr>
        <w:rPr>
          <w:rFonts w:cstheme="minorHAnsi"/>
        </w:rPr>
      </w:pPr>
      <w:r>
        <w:rPr>
          <w:rFonts w:cstheme="minorHAnsi"/>
        </w:rPr>
        <w:t>x_train: Training data set</w:t>
      </w:r>
    </w:p>
    <w:p w14:paraId="6BEE6F82" w14:textId="04274667" w:rsidR="00032669" w:rsidRDefault="00032669" w:rsidP="00032669">
      <w:pPr>
        <w:pStyle w:val="ListParagraph"/>
        <w:numPr>
          <w:ilvl w:val="0"/>
          <w:numId w:val="6"/>
        </w:numPr>
        <w:rPr>
          <w:rFonts w:cstheme="minorHAnsi"/>
        </w:rPr>
      </w:pPr>
      <w:r>
        <w:rPr>
          <w:rFonts w:cstheme="minorHAnsi"/>
        </w:rPr>
        <w:t>y_training: labels for training data</w:t>
      </w:r>
    </w:p>
    <w:p w14:paraId="71C4898C" w14:textId="2A2F5581" w:rsidR="00032669" w:rsidRDefault="00E479C9" w:rsidP="00032669">
      <w:pPr>
        <w:pStyle w:val="ListParagraph"/>
        <w:numPr>
          <w:ilvl w:val="0"/>
          <w:numId w:val="6"/>
        </w:numPr>
        <w:rPr>
          <w:rFonts w:cstheme="minorHAnsi"/>
        </w:rPr>
      </w:pPr>
      <w:r>
        <w:rPr>
          <w:rFonts w:cstheme="minorHAnsi"/>
        </w:rPr>
        <w:t>x_test: validation data set</w:t>
      </w:r>
    </w:p>
    <w:p w14:paraId="74EFF613" w14:textId="6973EEB0" w:rsidR="00E479C9" w:rsidRDefault="00E479C9" w:rsidP="00032669">
      <w:pPr>
        <w:pStyle w:val="ListParagraph"/>
        <w:numPr>
          <w:ilvl w:val="0"/>
          <w:numId w:val="6"/>
        </w:numPr>
        <w:rPr>
          <w:rFonts w:cstheme="minorHAnsi"/>
        </w:rPr>
      </w:pPr>
      <w:r>
        <w:rPr>
          <w:rFonts w:cstheme="minorHAnsi"/>
        </w:rPr>
        <w:t>y_test: labels for validation data</w:t>
      </w:r>
    </w:p>
    <w:p w14:paraId="1F98D7A4" w14:textId="34A50E75" w:rsidR="00E479C9" w:rsidRDefault="00E479C9" w:rsidP="00032669">
      <w:pPr>
        <w:pStyle w:val="ListParagraph"/>
        <w:numPr>
          <w:ilvl w:val="0"/>
          <w:numId w:val="6"/>
        </w:numPr>
        <w:rPr>
          <w:rFonts w:cstheme="minorHAnsi"/>
        </w:rPr>
      </w:pPr>
      <w:r>
        <w:rPr>
          <w:rFonts w:cstheme="minorHAnsi"/>
        </w:rPr>
        <w:t>lr: learning rate</w:t>
      </w:r>
    </w:p>
    <w:p w14:paraId="3B28690F" w14:textId="6DCC7B38" w:rsidR="00E479C9" w:rsidRDefault="00E479C9" w:rsidP="00032669">
      <w:pPr>
        <w:pStyle w:val="ListParagraph"/>
        <w:numPr>
          <w:ilvl w:val="0"/>
          <w:numId w:val="6"/>
        </w:numPr>
        <w:rPr>
          <w:rFonts w:cstheme="minorHAnsi"/>
        </w:rPr>
      </w:pPr>
      <w:r>
        <w:rPr>
          <w:rFonts w:cstheme="minorHAnsi"/>
        </w:rPr>
        <w:t>lr_decay: learning rate decay</w:t>
      </w:r>
    </w:p>
    <w:p w14:paraId="58A012A5" w14:textId="11FA4F48" w:rsidR="00E479C9" w:rsidRPr="00032669" w:rsidRDefault="00E479C9" w:rsidP="00032669">
      <w:pPr>
        <w:pStyle w:val="ListParagraph"/>
        <w:numPr>
          <w:ilvl w:val="0"/>
          <w:numId w:val="6"/>
        </w:numPr>
        <w:rPr>
          <w:rFonts w:cstheme="minorHAnsi"/>
        </w:rPr>
      </w:pPr>
      <w:r>
        <w:rPr>
          <w:rFonts w:cstheme="minorHAnsi"/>
        </w:rPr>
        <w:t>reg: regularization parameter</w:t>
      </w:r>
    </w:p>
    <w:p w14:paraId="1E26F9D0" w14:textId="4AC03C18" w:rsidR="00EC4E00" w:rsidRDefault="00BC717D" w:rsidP="00730807">
      <w:pPr>
        <w:rPr>
          <w:rFonts w:cstheme="minorHAnsi"/>
        </w:rPr>
      </w:pPr>
      <w:r w:rsidRPr="005B568B">
        <w:rPr>
          <w:rFonts w:cstheme="minorHAnsi"/>
        </w:rPr>
        <w:t>Running the linear classifier</w:t>
      </w:r>
      <w:r w:rsidR="000D646C" w:rsidRPr="005B568B">
        <w:rPr>
          <w:rFonts w:cstheme="minorHAnsi"/>
        </w:rPr>
        <w:t xml:space="preserve"> for 300 iterations with an initial learning rate of 0.014.</w:t>
      </w:r>
    </w:p>
    <w:p w14:paraId="12BE4D0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299CB1BA"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7B5AE3F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68E7774E"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r>
        <w:rPr>
          <w:rFonts w:ascii="Courier New" w:hAnsi="Courier New" w:cs="Courier New"/>
          <w:color w:val="000000"/>
          <w:sz w:val="20"/>
          <w:szCs w:val="20"/>
        </w:rPr>
        <w:t> </w:t>
      </w:r>
      <w:r>
        <w:rPr>
          <w:rFonts w:ascii="Courier New" w:hAnsi="Courier New" w:cs="Courier New"/>
          <w:color w:val="880000"/>
          <w:sz w:val="20"/>
          <w:szCs w:val="20"/>
        </w:rPr>
        <w:t>#lamda(regularization constant for the loss function)</w:t>
      </w:r>
    </w:p>
    <w:p w14:paraId="12D8D4C3"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proofErr w:type="spellStart"/>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preproc</w:t>
      </w:r>
      <w:proofErr w:type="spellEnd"/>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proofErr w:type="spellStart"/>
      <w:r>
        <w:rPr>
          <w:rFonts w:ascii="Courier New" w:hAnsi="Courier New" w:cs="Courier New"/>
          <w:color w:val="000088"/>
          <w:sz w:val="20"/>
          <w:szCs w:val="20"/>
        </w:rPr>
        <w:t>True</w:t>
      </w:r>
      <w:r>
        <w:rPr>
          <w:rFonts w:ascii="Courier New" w:hAnsi="Courier New" w:cs="Courier New"/>
          <w:color w:val="666600"/>
          <w:sz w:val="20"/>
          <w:szCs w:val="20"/>
        </w:rPr>
        <w:t>,</w:t>
      </w:r>
      <w:r>
        <w:rPr>
          <w:rFonts w:ascii="Courier New" w:hAnsi="Courier New" w:cs="Courier New"/>
          <w:color w:val="000000"/>
          <w:sz w:val="20"/>
          <w:szCs w:val="20"/>
        </w:rPr>
        <w:t>reshape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2367061F"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w1</w:t>
      </w:r>
      <w:r>
        <w:rPr>
          <w:rFonts w:ascii="Courier New" w:hAnsi="Courier New" w:cs="Courier New"/>
          <w:color w:val="666600"/>
          <w:sz w:val="20"/>
          <w:szCs w:val="20"/>
        </w:rPr>
        <w:t>,</w:t>
      </w:r>
      <w:r>
        <w:rPr>
          <w:rFonts w:ascii="Courier New" w:hAnsi="Courier New" w:cs="Courier New"/>
          <w:color w:val="000000"/>
          <w:sz w:val="20"/>
          <w:szCs w:val="20"/>
        </w:rPr>
        <w:t>b1</w:t>
      </w:r>
      <w:r>
        <w:rPr>
          <w:rFonts w:ascii="Courier New" w:hAnsi="Courier New" w:cs="Courier New"/>
          <w:color w:val="666600"/>
          <w:sz w:val="20"/>
          <w:szCs w:val="20"/>
        </w:rPr>
        <w:t>,</w:t>
      </w:r>
      <w:r>
        <w:rPr>
          <w:rFonts w:ascii="Courier New" w:hAnsi="Courier New" w:cs="Courier New"/>
          <w:color w:val="000000"/>
          <w:sz w:val="20"/>
          <w:szCs w:val="20"/>
        </w:rPr>
        <w:t>loss_history</w:t>
      </w:r>
      <w:r>
        <w:rPr>
          <w:rFonts w:ascii="Courier New" w:hAnsi="Courier New" w:cs="Courier New"/>
          <w:color w:val="666600"/>
          <w:sz w:val="20"/>
          <w:szCs w:val="20"/>
        </w:rPr>
        <w:t>,</w:t>
      </w:r>
      <w:r>
        <w:rPr>
          <w:rFonts w:ascii="Courier New" w:hAnsi="Courier New" w:cs="Courier New"/>
          <w:color w:val="000000"/>
          <w:sz w:val="20"/>
          <w:szCs w:val="20"/>
        </w:rPr>
        <w:t>loss_history_test</w:t>
      </w:r>
      <w:r>
        <w:rPr>
          <w:rFonts w:ascii="Courier New" w:hAnsi="Courier New" w:cs="Courier New"/>
          <w:color w:val="666600"/>
          <w:sz w:val="20"/>
          <w:szCs w:val="20"/>
        </w:rPr>
        <w:t>,</w:t>
      </w:r>
      <w:r>
        <w:rPr>
          <w:rFonts w:ascii="Courier New" w:hAnsi="Courier New" w:cs="Courier New"/>
          <w:color w:val="000000"/>
          <w:sz w:val="20"/>
          <w:szCs w:val="20"/>
        </w:rPr>
        <w:t>train_acc_history</w:t>
      </w:r>
      <w:r>
        <w:rPr>
          <w:rFonts w:ascii="Courier New" w:hAnsi="Courier New" w:cs="Courier New"/>
          <w:color w:val="666600"/>
          <w:sz w:val="20"/>
          <w:szCs w:val="20"/>
        </w:rPr>
        <w:t>,</w:t>
      </w:r>
      <w:r>
        <w:rPr>
          <w:rFonts w:ascii="Courier New" w:hAnsi="Courier New" w:cs="Courier New"/>
          <w:color w:val="000000"/>
          <w:sz w:val="20"/>
          <w:szCs w:val="20"/>
        </w:rPr>
        <w:t>val_acc_history</w:t>
      </w:r>
      <w:r>
        <w:rPr>
          <w:rFonts w:ascii="Courier New" w:hAnsi="Courier New" w:cs="Courier New"/>
          <w:color w:val="666600"/>
          <w:sz w:val="20"/>
          <w:szCs w:val="20"/>
        </w:rPr>
        <w:t>=</w:t>
      </w:r>
      <w:r>
        <w:rPr>
          <w:rFonts w:ascii="Courier New" w:hAnsi="Courier New" w:cs="Courier New"/>
          <w:color w:val="000000"/>
          <w:sz w:val="20"/>
          <w:szCs w:val="20"/>
        </w:rPr>
        <w:t>linclas</w:t>
      </w:r>
      <w:r>
        <w:rPr>
          <w:rFonts w:ascii="Courier New" w:hAnsi="Courier New" w:cs="Courier New"/>
          <w:color w:val="666600"/>
          <w:sz w:val="20"/>
          <w:szCs w:val="20"/>
        </w:rPr>
        <w:t>(</w:t>
      </w: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357C90A3" w14:textId="77777777" w:rsidR="0031431B" w:rsidRDefault="0031431B" w:rsidP="00730807">
      <w:pPr>
        <w:rPr>
          <w:ins w:id="0" w:author="Oshan Jayawardana" w:date="2021-04-02T15:24:00Z"/>
          <w:rFonts w:cstheme="minorHAnsi"/>
        </w:rPr>
      </w:pPr>
    </w:p>
    <w:p w14:paraId="799DCE9C" w14:textId="7BBDA554" w:rsidR="00E479C9" w:rsidRDefault="00483259" w:rsidP="00730807">
      <w:pPr>
        <w:rPr>
          <w:rFonts w:cstheme="minorHAnsi"/>
        </w:rPr>
      </w:pPr>
      <w:r w:rsidRPr="005B568B">
        <w:rPr>
          <w:rFonts w:cstheme="minorHAnsi"/>
        </w:rPr>
        <w:t>W1 weight array is of the shape 3072 x 10. Where 3072 is the length of the flattened input images</w:t>
      </w:r>
      <w:r w:rsidR="000C7F00" w:rsidRPr="005B568B">
        <w:rPr>
          <w:rFonts w:cstheme="minorHAnsi"/>
        </w:rPr>
        <w:t xml:space="preserve"> and 10 is the number of classes. So, each node</w:t>
      </w:r>
      <w:r w:rsidR="00E479C9">
        <w:rPr>
          <w:rFonts w:cstheme="minorHAnsi"/>
        </w:rPr>
        <w:t>(each column of W1)</w:t>
      </w:r>
      <w:r w:rsidR="000C7F00" w:rsidRPr="005B568B">
        <w:rPr>
          <w:rFonts w:cstheme="minorHAnsi"/>
        </w:rPr>
        <w:t xml:space="preserve"> of the 10-node linear layer will correspond to each class in CIFAR10 data set. So, at the end of the training each node must be able to calculate a score to an image considering its’ similarity to the corresponding class. </w:t>
      </w:r>
    </w:p>
    <w:p w14:paraId="0D01085E" w14:textId="0EB33AA9" w:rsidR="00E479C9" w:rsidRDefault="00E479C9" w:rsidP="00730807">
      <w:pPr>
        <w:rPr>
          <w:rFonts w:cstheme="minorHAnsi"/>
        </w:rPr>
      </w:pPr>
      <w:r>
        <w:rPr>
          <w:rFonts w:cstheme="minorHAnsi"/>
        </w:rPr>
        <w:t>Our linear score function is,</w:t>
      </w:r>
    </w:p>
    <w:p w14:paraId="0CDE155A" w14:textId="4476A8A1" w:rsidR="00E479C9" w:rsidDel="0031431B" w:rsidRDefault="0031431B" w:rsidP="00730807">
      <w:pPr>
        <w:rPr>
          <w:del w:id="1" w:author="Oshan Jayawardana" w:date="2021-04-02T15:26:00Z"/>
          <w:rFonts w:cstheme="minorHAnsi"/>
        </w:rPr>
      </w:pPr>
      <m:oMathPara>
        <m:oMath>
          <m:r>
            <w:ins w:id="2" w:author="Oshan Jayawardana" w:date="2021-04-02T15:22:00Z">
              <w:rPr>
                <w:rFonts w:ascii="Cambria Math" w:hAnsi="Cambria Math" w:cstheme="minorHAnsi"/>
              </w:rPr>
              <m:t>f</m:t>
            </w:ins>
          </m:r>
          <m:d>
            <m:dPr>
              <m:ctrlPr>
                <w:ins w:id="3" w:author="Oshan Jayawardana" w:date="2021-04-02T15:22:00Z">
                  <w:rPr>
                    <w:rFonts w:ascii="Cambria Math" w:hAnsi="Cambria Math" w:cstheme="minorHAnsi"/>
                    <w:i/>
                  </w:rPr>
                </w:ins>
              </m:ctrlPr>
            </m:dPr>
            <m:e>
              <m:r>
                <w:ins w:id="4" w:author="Oshan Jayawardana" w:date="2021-04-02T15:22:00Z">
                  <w:rPr>
                    <w:rFonts w:ascii="Cambria Math" w:hAnsi="Cambria Math" w:cstheme="minorHAnsi"/>
                  </w:rPr>
                  <m:t>x</m:t>
                </w:ins>
              </m:r>
            </m:e>
          </m:d>
          <m:r>
            <w:ins w:id="5" w:author="Oshan Jayawardana" w:date="2021-04-02T15:22:00Z">
              <w:rPr>
                <w:rFonts w:ascii="Cambria Math" w:hAnsi="Cambria Math" w:cstheme="minorHAnsi"/>
              </w:rPr>
              <m:t>=Wx+</m:t>
            </w:ins>
          </m:r>
          <m:r>
            <w:ins w:id="6" w:author="Oshan Jayawardana" w:date="2021-04-02T15:23:00Z">
              <w:rPr>
                <w:rFonts w:ascii="Cambria Math" w:hAnsi="Cambria Math" w:cstheme="minorHAnsi"/>
              </w:rPr>
              <m:t>b</m:t>
            </w:ins>
          </m:r>
        </m:oMath>
      </m:oMathPara>
    </w:p>
    <w:p w14:paraId="02642C89" w14:textId="245CED57" w:rsidR="00E479C9" w:rsidDel="0031431B" w:rsidRDefault="00E479C9" w:rsidP="00730807">
      <w:pPr>
        <w:rPr>
          <w:del w:id="7" w:author="Oshan Jayawardana" w:date="2021-04-02T15:24:00Z"/>
          <w:rFonts w:cstheme="minorHAnsi"/>
        </w:rPr>
      </w:pPr>
    </w:p>
    <w:p w14:paraId="140BD702" w14:textId="77777777" w:rsidR="0031431B" w:rsidRDefault="0031431B" w:rsidP="00730807">
      <w:pPr>
        <w:rPr>
          <w:ins w:id="8" w:author="Oshan Jayawardana" w:date="2021-04-02T15:26:00Z"/>
          <w:rFonts w:cstheme="minorHAnsi"/>
        </w:rPr>
      </w:pPr>
    </w:p>
    <w:p w14:paraId="458FDC98" w14:textId="79564F93" w:rsidR="004A3D0E" w:rsidRPr="005B568B" w:rsidRDefault="0031431B" w:rsidP="00730807">
      <w:pPr>
        <w:rPr>
          <w:rFonts w:cstheme="minorHAnsi"/>
        </w:rPr>
      </w:pPr>
      <w:r w:rsidRPr="005B568B">
        <w:rPr>
          <w:rFonts w:cstheme="minorHAnsi"/>
          <w:noProof/>
        </w:rPr>
        <w:lastRenderedPageBreak/>
        <w:drawing>
          <wp:anchor distT="0" distB="0" distL="114300" distR="114300" simplePos="0" relativeHeight="251663360" behindDoc="0" locked="0" layoutInCell="1" allowOverlap="1" wp14:anchorId="1F683025" wp14:editId="4626A505">
            <wp:simplePos x="0" y="0"/>
            <wp:positionH relativeFrom="margin">
              <wp:align>right</wp:align>
            </wp:positionH>
            <wp:positionV relativeFrom="paragraph">
              <wp:posOffset>669925</wp:posOffset>
            </wp:positionV>
            <wp:extent cx="6637020" cy="2377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663702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F00" w:rsidRPr="005B568B">
        <w:rPr>
          <w:rFonts w:cstheme="minorHAnsi"/>
        </w:rPr>
        <w:t xml:space="preserve">Since we are taking the vector product between the node and the input image, the node must be a similar image to label of its’ class. If we reshape the weight arrays back to an </w:t>
      </w:r>
      <w:r w:rsidR="003B226C" w:rsidRPr="005B568B">
        <w:rPr>
          <w:rFonts w:cstheme="minorHAnsi"/>
        </w:rPr>
        <w:t>image,</w:t>
      </w:r>
      <w:r w:rsidR="000C7F00" w:rsidRPr="005B568B">
        <w:rPr>
          <w:rFonts w:cstheme="minorHAnsi"/>
        </w:rPr>
        <w:t xml:space="preserve"> we can see this similarity. We can achieve this by reshaping each column of W1.</w:t>
      </w:r>
    </w:p>
    <w:p w14:paraId="6D951A08" w14:textId="452E8E92" w:rsidR="00FC78D6" w:rsidDel="0031431B" w:rsidRDefault="00FC78D6" w:rsidP="00730807">
      <w:pPr>
        <w:rPr>
          <w:del w:id="9" w:author="Oshan Jayawardana" w:date="2021-04-02T15:25:00Z"/>
          <w:rFonts w:cstheme="minorHAnsi"/>
        </w:rPr>
      </w:pPr>
    </w:p>
    <w:p w14:paraId="030E689C" w14:textId="77777777" w:rsidR="0031431B" w:rsidRDefault="0031431B" w:rsidP="00730807">
      <w:pPr>
        <w:rPr>
          <w:ins w:id="10" w:author="Oshan Jayawardana" w:date="2021-04-02T15:27:00Z"/>
          <w:rFonts w:cstheme="minorHAnsi"/>
        </w:rPr>
      </w:pPr>
    </w:p>
    <w:p w14:paraId="313DBBFF" w14:textId="3C506949" w:rsidR="00290837" w:rsidRDefault="00E76A07" w:rsidP="00730807">
      <w:pPr>
        <w:rPr>
          <w:ins w:id="11" w:author="Oshan Jayawardana" w:date="2021-04-02T15:46:00Z"/>
          <w:rFonts w:cstheme="minorHAnsi"/>
        </w:rPr>
      </w:pPr>
      <w:ins w:id="12" w:author="Oshan Jayawardana" w:date="2021-04-02T16:16:00Z">
        <w:r>
          <w:rPr>
            <w:rFonts w:cstheme="minorHAnsi"/>
            <w:noProof/>
          </w:rPr>
          <w:drawing>
            <wp:anchor distT="0" distB="0" distL="114300" distR="114300" simplePos="0" relativeHeight="251664384" behindDoc="0" locked="0" layoutInCell="1" allowOverlap="1" wp14:anchorId="1D699A17" wp14:editId="73E3DC40">
              <wp:simplePos x="0" y="0"/>
              <wp:positionH relativeFrom="margin">
                <wp:align>center</wp:align>
              </wp:positionH>
              <wp:positionV relativeFrom="paragraph">
                <wp:posOffset>317096</wp:posOffset>
              </wp:positionV>
              <wp:extent cx="3442405" cy="3273552"/>
              <wp:effectExtent l="0" t="0" r="571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5" t="11380" r="8954" b="8947"/>
                      <a:stretch/>
                    </pic:blipFill>
                    <pic:spPr bwMode="auto">
                      <a:xfrm>
                        <a:off x="0" y="0"/>
                        <a:ext cx="3442405" cy="3273552"/>
                      </a:xfrm>
                      <a:prstGeom prst="rect">
                        <a:avLst/>
                      </a:prstGeom>
                      <a:noFill/>
                      <a:ln>
                        <a:noFill/>
                      </a:ln>
                      <a:extLst>
                        <a:ext uri="{53640926-AAD7-44D8-BBD7-CCE9431645EC}">
                          <a14:shadowObscured xmlns:a14="http://schemas.microsoft.com/office/drawing/2010/main"/>
                        </a:ext>
                      </a:extLst>
                    </pic:spPr>
                  </pic:pic>
                </a:graphicData>
              </a:graphic>
            </wp:anchor>
          </w:drawing>
        </w:r>
      </w:ins>
      <w:r w:rsidR="004A3D0E" w:rsidRPr="005B568B">
        <w:rPr>
          <w:rFonts w:cstheme="minorHAnsi"/>
        </w:rPr>
        <w:t xml:space="preserve">Let us observe the loss and accuracy of training </w:t>
      </w:r>
      <w:ins w:id="13" w:author="Oshan Jayawardana" w:date="2021-04-02T15:44:00Z">
        <w:r w:rsidR="00290837">
          <w:rPr>
            <w:rFonts w:cstheme="minorHAnsi"/>
          </w:rPr>
          <w:t>and validation processes</w:t>
        </w:r>
      </w:ins>
      <w:del w:id="14" w:author="Oshan Jayawardana" w:date="2021-04-02T15:44:00Z">
        <w:r w:rsidR="002F6DFF" w:rsidRPr="005B568B" w:rsidDel="00290837">
          <w:rPr>
            <w:rFonts w:cstheme="minorHAnsi"/>
          </w:rPr>
          <w:delText>data set</w:delText>
        </w:r>
      </w:del>
      <w:r w:rsidR="002F6DFF" w:rsidRPr="005B568B">
        <w:rPr>
          <w:rFonts w:cstheme="minorHAnsi"/>
        </w:rPr>
        <w:t>.</w:t>
      </w:r>
    </w:p>
    <w:p w14:paraId="2502EE11" w14:textId="77777777" w:rsidR="00E76A07" w:rsidRDefault="00E76A07" w:rsidP="00730807">
      <w:pPr>
        <w:rPr>
          <w:ins w:id="15" w:author="Oshan Jayawardana" w:date="2021-04-02T16:16:00Z"/>
          <w:rFonts w:cstheme="minorHAnsi"/>
          <w:noProof/>
        </w:rPr>
      </w:pPr>
    </w:p>
    <w:p w14:paraId="4090A3A4" w14:textId="07856F13" w:rsidR="006B2736" w:rsidRPr="00E76A07" w:rsidDel="00E76A07" w:rsidRDefault="002F6DFF" w:rsidP="00E76A07">
      <w:pPr>
        <w:rPr>
          <w:del w:id="16" w:author="Oshan Jayawardana" w:date="2021-04-02T16:06:00Z"/>
          <w:rFonts w:cstheme="minorHAnsi"/>
          <w:rPrChange w:id="17" w:author="Oshan Jayawardana" w:date="2021-04-02T16:06:00Z">
            <w:rPr>
              <w:del w:id="18" w:author="Oshan Jayawardana" w:date="2021-04-02T16:06:00Z"/>
            </w:rPr>
          </w:rPrChange>
        </w:rPr>
        <w:pPrChange w:id="19" w:author="Oshan Jayawardana" w:date="2021-04-02T16:06:00Z">
          <w:pPr/>
        </w:pPrChange>
      </w:pPr>
      <w:del w:id="20" w:author="Oshan Jayawardana" w:date="2021-04-02T15:43:00Z">
        <w:r w:rsidRPr="005B568B" w:rsidDel="00290837">
          <w:rPr>
            <w:rFonts w:cstheme="minorHAnsi"/>
          </w:rPr>
          <w:delText xml:space="preserve"> </w:delText>
        </w:r>
      </w:del>
      <w:r w:rsidRPr="005B568B">
        <w:rPr>
          <w:rFonts w:cstheme="minorHAnsi"/>
        </w:rPr>
        <w:t xml:space="preserve">As we can observe the loss and accuracies have a large </w:t>
      </w:r>
      <w:del w:id="21" w:author="Oshan Jayawardana" w:date="2021-04-02T15:50:00Z">
        <w:r w:rsidRPr="005B568B" w:rsidDel="00290837">
          <w:rPr>
            <w:rFonts w:cstheme="minorHAnsi"/>
          </w:rPr>
          <w:delText xml:space="preserve">slope </w:delText>
        </w:r>
      </w:del>
      <w:ins w:id="22" w:author="Oshan Jayawardana" w:date="2021-04-02T15:50:00Z">
        <w:r w:rsidR="00290837">
          <w:rPr>
            <w:rFonts w:cstheme="minorHAnsi"/>
          </w:rPr>
          <w:t>gradient</w:t>
        </w:r>
        <w:r w:rsidR="00290837" w:rsidRPr="005B568B">
          <w:rPr>
            <w:rFonts w:cstheme="minorHAnsi"/>
          </w:rPr>
          <w:t xml:space="preserve"> </w:t>
        </w:r>
      </w:ins>
      <w:r w:rsidRPr="005B568B">
        <w:rPr>
          <w:rFonts w:cstheme="minorHAnsi"/>
        </w:rPr>
        <w:t xml:space="preserve">at the beginning but after a while </w:t>
      </w:r>
      <w:del w:id="23" w:author="Oshan Jayawardana" w:date="2021-04-02T15:53:00Z">
        <w:r w:rsidRPr="005B568B" w:rsidDel="006B2736">
          <w:rPr>
            <w:rFonts w:cstheme="minorHAnsi"/>
          </w:rPr>
          <w:delText>slope</w:delText>
        </w:r>
      </w:del>
      <w:ins w:id="24" w:author="Oshan Jayawardana" w:date="2021-04-02T15:53:00Z">
        <w:r w:rsidR="006B2736">
          <w:rPr>
            <w:rFonts w:cstheme="minorHAnsi"/>
          </w:rPr>
          <w:t xml:space="preserve">gradient </w:t>
        </w:r>
      </w:ins>
      <w:ins w:id="25" w:author="Oshan Jayawardana" w:date="2021-04-02T15:27:00Z">
        <w:r w:rsidR="0031431B">
          <w:rPr>
            <w:rFonts w:cstheme="minorHAnsi"/>
          </w:rPr>
          <w:t>has</w:t>
        </w:r>
      </w:ins>
      <w:r w:rsidRPr="005B568B">
        <w:rPr>
          <w:rFonts w:cstheme="minorHAnsi"/>
        </w:rPr>
        <w:t xml:space="preserve"> become smaller. This is due to the low number of layers and nodes. Testing data also shows similar characteristics. </w:t>
      </w:r>
      <w:r w:rsidR="00EC4E00" w:rsidRPr="005B568B">
        <w:rPr>
          <w:rFonts w:cstheme="minorHAnsi"/>
        </w:rPr>
        <w:t>So,</w:t>
      </w:r>
      <w:r w:rsidRPr="005B568B">
        <w:rPr>
          <w:rFonts w:cstheme="minorHAnsi"/>
        </w:rPr>
        <w:t xml:space="preserve"> we can conclude that </w:t>
      </w:r>
      <w:r w:rsidR="00AE1810" w:rsidRPr="005B568B">
        <w:rPr>
          <w:rFonts w:cstheme="minorHAnsi"/>
        </w:rPr>
        <w:t>the linear classifier is not either underfitting or overfitting</w:t>
      </w:r>
      <w:del w:id="26" w:author="Oshan Jayawardana" w:date="2021-04-02T16:06:00Z">
        <w:r w:rsidR="00AE1810" w:rsidRPr="005B568B" w:rsidDel="00E76A07">
          <w:rPr>
            <w:rFonts w:cstheme="minorHAnsi"/>
          </w:rPr>
          <w:delText>.</w:delText>
        </w:r>
      </w:del>
    </w:p>
    <w:p w14:paraId="31CB3BC2" w14:textId="16B2D9F7" w:rsidR="0095783A" w:rsidRPr="005B568B" w:rsidRDefault="002F6DFF" w:rsidP="00730807">
      <w:pPr>
        <w:rPr>
          <w:rFonts w:cstheme="minorHAnsi"/>
        </w:rPr>
      </w:pPr>
      <w:del w:id="27" w:author="Oshan Jayawardana" w:date="2021-04-02T15:42:00Z">
        <w:r w:rsidRPr="005B568B" w:rsidDel="00290837">
          <w:rPr>
            <w:rFonts w:cstheme="minorHAnsi"/>
            <w:noProof/>
          </w:rPr>
          <w:drawing>
            <wp:anchor distT="0" distB="0" distL="114300" distR="114300" simplePos="0" relativeHeight="251658240" behindDoc="0" locked="0" layoutInCell="1" allowOverlap="1" wp14:anchorId="24B0CC2A" wp14:editId="1C0A2F95">
              <wp:simplePos x="0" y="0"/>
              <wp:positionH relativeFrom="margin">
                <wp:posOffset>-214630</wp:posOffset>
              </wp:positionH>
              <wp:positionV relativeFrom="paragraph">
                <wp:posOffset>0</wp:posOffset>
              </wp:positionV>
              <wp:extent cx="7100570" cy="15671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723" t="8735" r="9490" b="2145"/>
                      <a:stretch/>
                    </pic:blipFill>
                    <pic:spPr bwMode="auto">
                      <a:xfrm>
                        <a:off x="0" y="0"/>
                        <a:ext cx="7100570" cy="1567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del>
    </w:p>
    <w:p w14:paraId="3C951701" w14:textId="301BAC97" w:rsidR="0095783A" w:rsidRPr="005B568B" w:rsidRDefault="00755253" w:rsidP="0095783A">
      <w:pPr>
        <w:pStyle w:val="ListParagraph"/>
        <w:numPr>
          <w:ilvl w:val="0"/>
          <w:numId w:val="1"/>
        </w:numPr>
        <w:rPr>
          <w:rFonts w:cstheme="minorHAnsi"/>
          <w:noProof/>
        </w:rPr>
      </w:pPr>
      <w:ins w:id="28" w:author="Oshan Jayawardana" w:date="2021-04-02T16:21:00Z">
        <w:r>
          <w:rPr>
            <w:rFonts w:cstheme="minorHAnsi"/>
            <w:noProof/>
          </w:rPr>
          <w:t>Two l</w:t>
        </w:r>
      </w:ins>
      <w:del w:id="29" w:author="Oshan Jayawardana" w:date="2021-04-02T16:21:00Z">
        <w:r w:rsidR="0095783A" w:rsidRPr="005B568B" w:rsidDel="00755253">
          <w:rPr>
            <w:rFonts w:cstheme="minorHAnsi"/>
            <w:noProof/>
          </w:rPr>
          <w:delText>2 L</w:delText>
        </w:r>
      </w:del>
      <w:r w:rsidR="0095783A" w:rsidRPr="005B568B">
        <w:rPr>
          <w:rFonts w:cstheme="minorHAnsi"/>
          <w:noProof/>
        </w:rPr>
        <w:t>ayer dense Network</w:t>
      </w:r>
    </w:p>
    <w:p w14:paraId="1E57B768" w14:textId="62D7B9AC" w:rsidR="0095783A" w:rsidRDefault="0095783A" w:rsidP="0095783A">
      <w:pPr>
        <w:rPr>
          <w:ins w:id="30" w:author="Oshan Jayawardana" w:date="2021-04-02T16:21:00Z"/>
          <w:rFonts w:cstheme="minorHAnsi"/>
          <w:noProof/>
        </w:rPr>
      </w:pPr>
      <w:del w:id="31" w:author="Oshan Jayawardana" w:date="2021-04-02T16:19:00Z">
        <w:r w:rsidRPr="005B568B" w:rsidDel="00755253">
          <w:rPr>
            <w:rFonts w:cstheme="minorHAnsi"/>
            <w:noProof/>
          </w:rPr>
          <w:delText>Defining the two layer dense network</w:delText>
        </w:r>
      </w:del>
      <w:ins w:id="32" w:author="Oshan Jayawardana" w:date="2021-04-02T16:19:00Z">
        <w:r w:rsidR="00755253">
          <w:rPr>
            <w:rFonts w:cstheme="minorHAnsi"/>
            <w:noProof/>
          </w:rPr>
          <w:t xml:space="preserve">I have defined </w:t>
        </w:r>
      </w:ins>
      <w:ins w:id="33" w:author="Oshan Jayawardana" w:date="2021-04-02T16:20:00Z">
        <w:r w:rsidR="00755253">
          <w:rPr>
            <w:rFonts w:cstheme="minorHAnsi"/>
            <w:noProof/>
          </w:rPr>
          <w:t xml:space="preserve">a function to run the </w:t>
        </w:r>
      </w:ins>
      <w:ins w:id="34" w:author="Oshan Jayawardana" w:date="2021-04-02T16:21:00Z">
        <w:r w:rsidR="00755253">
          <w:rPr>
            <w:rFonts w:cstheme="minorHAnsi"/>
            <w:noProof/>
          </w:rPr>
          <w:t>two layer dense neural network,</w:t>
        </w:r>
      </w:ins>
    </w:p>
    <w:p w14:paraId="08FAF5EC" w14:textId="59A8BAC2" w:rsidR="00755253" w:rsidRDefault="00755253" w:rsidP="0095783A">
      <w:pPr>
        <w:rPr>
          <w:ins w:id="35" w:author="Oshan Jayawardana" w:date="2021-04-02T16:31:00Z"/>
          <w:rFonts w:cstheme="minorHAnsi"/>
          <w:b/>
          <w:bCs/>
          <w:noProof/>
        </w:rPr>
      </w:pPr>
      <w:ins w:id="36" w:author="Oshan Jayawardana" w:date="2021-04-02T16:31:00Z">
        <w:r w:rsidRPr="003A2417">
          <w:rPr>
            <w:rFonts w:cstheme="minorHAnsi"/>
            <w:b/>
            <w:bCs/>
            <w:noProof/>
            <w:rPrChange w:id="37" w:author="Oshan Jayawardana" w:date="2021-04-02T16:31:00Z">
              <w:rPr>
                <w:rFonts w:cstheme="minorHAnsi"/>
                <w:noProof/>
              </w:rPr>
            </w:rPrChange>
          </w:rPr>
          <w:t>layer2(x_train,y_train,x_test,y_test,batch_size,H,lr,lr_decay,reg,sgd=False)</w:t>
        </w:r>
      </w:ins>
    </w:p>
    <w:p w14:paraId="391185E2" w14:textId="36B38D99" w:rsidR="003A2417" w:rsidRDefault="003A2417" w:rsidP="0095783A">
      <w:pPr>
        <w:rPr>
          <w:ins w:id="38" w:author="Oshan Jayawardana" w:date="2021-04-02T16:32:00Z"/>
          <w:rFonts w:cstheme="minorHAnsi"/>
          <w:noProof/>
        </w:rPr>
      </w:pPr>
      <w:ins w:id="39" w:author="Oshan Jayawardana" w:date="2021-04-02T16:31:00Z">
        <w:r>
          <w:rPr>
            <w:rFonts w:cstheme="minorHAnsi"/>
            <w:noProof/>
          </w:rPr>
          <w:t>Parameters</w:t>
        </w:r>
      </w:ins>
      <w:ins w:id="40" w:author="Oshan Jayawardana" w:date="2021-04-02T16:32:00Z">
        <w:r>
          <w:rPr>
            <w:rFonts w:cstheme="minorHAnsi"/>
            <w:noProof/>
          </w:rPr>
          <w:t>,</w:t>
        </w:r>
      </w:ins>
    </w:p>
    <w:p w14:paraId="74650769" w14:textId="77777777" w:rsidR="003A2417" w:rsidRDefault="003A2417" w:rsidP="003A2417">
      <w:pPr>
        <w:pStyle w:val="ListParagraph"/>
        <w:numPr>
          <w:ilvl w:val="0"/>
          <w:numId w:val="6"/>
        </w:numPr>
        <w:rPr>
          <w:ins w:id="41" w:author="Oshan Jayawardana" w:date="2021-04-02T16:32:00Z"/>
          <w:rFonts w:cstheme="minorHAnsi"/>
        </w:rPr>
      </w:pPr>
      <w:ins w:id="42" w:author="Oshan Jayawardana" w:date="2021-04-02T16:32:00Z">
        <w:r>
          <w:rPr>
            <w:rFonts w:cstheme="minorHAnsi"/>
          </w:rPr>
          <w:t>x_train: Training data set</w:t>
        </w:r>
      </w:ins>
    </w:p>
    <w:p w14:paraId="62DA3E94" w14:textId="77777777" w:rsidR="003A2417" w:rsidRDefault="003A2417" w:rsidP="003A2417">
      <w:pPr>
        <w:pStyle w:val="ListParagraph"/>
        <w:numPr>
          <w:ilvl w:val="0"/>
          <w:numId w:val="6"/>
        </w:numPr>
        <w:rPr>
          <w:ins w:id="43" w:author="Oshan Jayawardana" w:date="2021-04-02T16:32:00Z"/>
          <w:rFonts w:cstheme="minorHAnsi"/>
        </w:rPr>
      </w:pPr>
      <w:ins w:id="44" w:author="Oshan Jayawardana" w:date="2021-04-02T16:32:00Z">
        <w:r>
          <w:rPr>
            <w:rFonts w:cstheme="minorHAnsi"/>
          </w:rPr>
          <w:t>y_training: labels for training data</w:t>
        </w:r>
      </w:ins>
    </w:p>
    <w:p w14:paraId="699FA248" w14:textId="77777777" w:rsidR="003A2417" w:rsidRDefault="003A2417" w:rsidP="003A2417">
      <w:pPr>
        <w:pStyle w:val="ListParagraph"/>
        <w:numPr>
          <w:ilvl w:val="0"/>
          <w:numId w:val="6"/>
        </w:numPr>
        <w:rPr>
          <w:ins w:id="45" w:author="Oshan Jayawardana" w:date="2021-04-02T16:32:00Z"/>
          <w:rFonts w:cstheme="minorHAnsi"/>
        </w:rPr>
      </w:pPr>
      <w:ins w:id="46" w:author="Oshan Jayawardana" w:date="2021-04-02T16:32:00Z">
        <w:r>
          <w:rPr>
            <w:rFonts w:cstheme="minorHAnsi"/>
          </w:rPr>
          <w:t>x_test: validation data set</w:t>
        </w:r>
      </w:ins>
    </w:p>
    <w:p w14:paraId="2C21A14A" w14:textId="59DC4934" w:rsidR="003A2417" w:rsidRDefault="003A2417" w:rsidP="003A2417">
      <w:pPr>
        <w:pStyle w:val="ListParagraph"/>
        <w:numPr>
          <w:ilvl w:val="0"/>
          <w:numId w:val="6"/>
        </w:numPr>
        <w:rPr>
          <w:ins w:id="47" w:author="Oshan Jayawardana" w:date="2021-04-02T16:34:00Z"/>
          <w:rFonts w:cstheme="minorHAnsi"/>
        </w:rPr>
      </w:pPr>
      <w:ins w:id="48" w:author="Oshan Jayawardana" w:date="2021-04-02T16:32:00Z">
        <w:r>
          <w:rPr>
            <w:rFonts w:cstheme="minorHAnsi"/>
          </w:rPr>
          <w:t>y_test: labels for validation data</w:t>
        </w:r>
      </w:ins>
    </w:p>
    <w:p w14:paraId="72F14586" w14:textId="0E7AE9F3" w:rsidR="003A2417" w:rsidRDefault="003A2417" w:rsidP="003A2417">
      <w:pPr>
        <w:pStyle w:val="ListParagraph"/>
        <w:numPr>
          <w:ilvl w:val="0"/>
          <w:numId w:val="6"/>
        </w:numPr>
        <w:rPr>
          <w:ins w:id="49" w:author="Oshan Jayawardana" w:date="2021-04-02T16:32:00Z"/>
          <w:rFonts w:cstheme="minorHAnsi"/>
        </w:rPr>
      </w:pPr>
      <w:ins w:id="50" w:author="Oshan Jayawardana" w:date="2021-04-02T16:34:00Z">
        <w:r>
          <w:rPr>
            <w:rFonts w:cstheme="minorHAnsi"/>
          </w:rPr>
          <w:lastRenderedPageBreak/>
          <w:t>sgd: set the variable to True for S</w:t>
        </w:r>
      </w:ins>
      <w:ins w:id="51" w:author="Oshan Jayawardana" w:date="2021-04-02T16:35:00Z">
        <w:r>
          <w:rPr>
            <w:rFonts w:cstheme="minorHAnsi"/>
          </w:rPr>
          <w:t>tochastic gradient descent</w:t>
        </w:r>
      </w:ins>
    </w:p>
    <w:p w14:paraId="1B2D53C8" w14:textId="5461DC14" w:rsidR="003A2417" w:rsidRDefault="003A2417" w:rsidP="003A2417">
      <w:pPr>
        <w:pStyle w:val="ListParagraph"/>
        <w:numPr>
          <w:ilvl w:val="0"/>
          <w:numId w:val="6"/>
        </w:numPr>
        <w:rPr>
          <w:ins w:id="52" w:author="Oshan Jayawardana" w:date="2021-04-02T16:44:00Z"/>
          <w:rFonts w:cstheme="minorHAnsi"/>
        </w:rPr>
      </w:pPr>
      <w:ins w:id="53" w:author="Oshan Jayawardana" w:date="2021-04-02T16:32:00Z">
        <w:r>
          <w:rPr>
            <w:rFonts w:cstheme="minorHAnsi"/>
          </w:rPr>
          <w:t xml:space="preserve">batch_size: </w:t>
        </w:r>
      </w:ins>
      <w:ins w:id="54" w:author="Oshan Jayawardana" w:date="2021-04-02T16:33:00Z">
        <w:r>
          <w:rPr>
            <w:rFonts w:cstheme="minorHAnsi"/>
          </w:rPr>
          <w:t xml:space="preserve">set </w:t>
        </w:r>
      </w:ins>
      <w:ins w:id="55" w:author="Oshan Jayawardana" w:date="2021-04-02T16:44:00Z">
        <w:r w:rsidR="00D74E72">
          <w:rPr>
            <w:rFonts w:cstheme="minorHAnsi"/>
          </w:rPr>
          <w:t>a</w:t>
        </w:r>
      </w:ins>
      <w:ins w:id="56" w:author="Oshan Jayawardana" w:date="2021-04-02T16:33:00Z">
        <w:r>
          <w:rPr>
            <w:rFonts w:cstheme="minorHAnsi"/>
          </w:rPr>
          <w:t xml:space="preserve"> value for traini</w:t>
        </w:r>
      </w:ins>
      <w:ins w:id="57" w:author="Oshan Jayawardana" w:date="2021-04-02T16:34:00Z">
        <w:r>
          <w:rPr>
            <w:rFonts w:cstheme="minorHAnsi"/>
          </w:rPr>
          <w:t>ng data mini batching.</w:t>
        </w:r>
      </w:ins>
      <w:ins w:id="58" w:author="Oshan Jayawardana" w:date="2021-04-02T16:35:00Z">
        <w:r>
          <w:rPr>
            <w:rFonts w:cstheme="minorHAnsi"/>
          </w:rPr>
          <w:t xml:space="preserve"> Input </w:t>
        </w:r>
      </w:ins>
      <w:ins w:id="59" w:author="Oshan Jayawardana" w:date="2021-04-02T16:36:00Z">
        <w:r>
          <w:rPr>
            <w:rFonts w:cstheme="minorHAnsi"/>
          </w:rPr>
          <w:t xml:space="preserve">the whole training data </w:t>
        </w:r>
      </w:ins>
      <w:ins w:id="60" w:author="Oshan Jayawardana" w:date="2021-04-02T16:37:00Z">
        <w:r>
          <w:rPr>
            <w:rFonts w:cstheme="minorHAnsi"/>
          </w:rPr>
          <w:t>set size if mini</w:t>
        </w:r>
      </w:ins>
      <w:ins w:id="61" w:author="Oshan Jayawardana" w:date="2021-04-02T16:44:00Z">
        <w:r w:rsidR="00D74E72">
          <w:rPr>
            <w:rFonts w:cstheme="minorHAnsi"/>
          </w:rPr>
          <w:t xml:space="preserve"> batching is not required.</w:t>
        </w:r>
      </w:ins>
    </w:p>
    <w:p w14:paraId="4944C69A" w14:textId="6CF9C4BB" w:rsidR="00D74E72" w:rsidRDefault="00D74E72" w:rsidP="003A2417">
      <w:pPr>
        <w:pStyle w:val="ListParagraph"/>
        <w:numPr>
          <w:ilvl w:val="0"/>
          <w:numId w:val="6"/>
        </w:numPr>
        <w:rPr>
          <w:ins w:id="62" w:author="Oshan Jayawardana" w:date="2021-04-02T16:32:00Z"/>
          <w:rFonts w:cstheme="minorHAnsi"/>
        </w:rPr>
      </w:pPr>
      <w:ins w:id="63" w:author="Oshan Jayawardana" w:date="2021-04-02T16:44:00Z">
        <w:r>
          <w:rPr>
            <w:rFonts w:cstheme="minorHAnsi"/>
          </w:rPr>
          <w:t>H: number of hidd</w:t>
        </w:r>
      </w:ins>
      <w:ins w:id="64" w:author="Oshan Jayawardana" w:date="2021-04-02T16:45:00Z">
        <w:r>
          <w:rPr>
            <w:rFonts w:cstheme="minorHAnsi"/>
          </w:rPr>
          <w:t>en nodes</w:t>
        </w:r>
      </w:ins>
    </w:p>
    <w:p w14:paraId="21355466" w14:textId="77777777" w:rsidR="003A2417" w:rsidRDefault="003A2417" w:rsidP="003A2417">
      <w:pPr>
        <w:pStyle w:val="ListParagraph"/>
        <w:numPr>
          <w:ilvl w:val="0"/>
          <w:numId w:val="6"/>
        </w:numPr>
        <w:rPr>
          <w:ins w:id="65" w:author="Oshan Jayawardana" w:date="2021-04-02T16:32:00Z"/>
          <w:rFonts w:cstheme="minorHAnsi"/>
        </w:rPr>
      </w:pPr>
      <w:ins w:id="66" w:author="Oshan Jayawardana" w:date="2021-04-02T16:32:00Z">
        <w:r>
          <w:rPr>
            <w:rFonts w:cstheme="minorHAnsi"/>
          </w:rPr>
          <w:t>lr: learning rate</w:t>
        </w:r>
      </w:ins>
    </w:p>
    <w:p w14:paraId="15F38F98" w14:textId="77777777" w:rsidR="003A2417" w:rsidRDefault="003A2417" w:rsidP="003A2417">
      <w:pPr>
        <w:pStyle w:val="ListParagraph"/>
        <w:numPr>
          <w:ilvl w:val="0"/>
          <w:numId w:val="6"/>
        </w:numPr>
        <w:rPr>
          <w:ins w:id="67" w:author="Oshan Jayawardana" w:date="2021-04-02T16:32:00Z"/>
          <w:rFonts w:cstheme="minorHAnsi"/>
        </w:rPr>
      </w:pPr>
      <w:ins w:id="68" w:author="Oshan Jayawardana" w:date="2021-04-02T16:32:00Z">
        <w:r>
          <w:rPr>
            <w:rFonts w:cstheme="minorHAnsi"/>
          </w:rPr>
          <w:t>lr_decay: learning rate decay</w:t>
        </w:r>
      </w:ins>
    </w:p>
    <w:p w14:paraId="3BD87916" w14:textId="44FD28AD" w:rsidR="003A2417" w:rsidRDefault="003A2417" w:rsidP="003A2417">
      <w:pPr>
        <w:pStyle w:val="ListParagraph"/>
        <w:numPr>
          <w:ilvl w:val="0"/>
          <w:numId w:val="6"/>
        </w:numPr>
        <w:rPr>
          <w:ins w:id="69" w:author="Oshan Jayawardana" w:date="2021-04-02T16:45:00Z"/>
          <w:rFonts w:cstheme="minorHAnsi"/>
        </w:rPr>
      </w:pPr>
      <w:ins w:id="70" w:author="Oshan Jayawardana" w:date="2021-04-02T16:32:00Z">
        <w:r>
          <w:rPr>
            <w:rFonts w:cstheme="minorHAnsi"/>
          </w:rPr>
          <w:t>reg: regularization parameter</w:t>
        </w:r>
      </w:ins>
    </w:p>
    <w:p w14:paraId="3F0E60AB" w14:textId="0F3D73F4" w:rsidR="00D74E72" w:rsidRPr="00032669" w:rsidRDefault="00D74E72" w:rsidP="003A2417">
      <w:pPr>
        <w:pStyle w:val="ListParagraph"/>
        <w:numPr>
          <w:ilvl w:val="0"/>
          <w:numId w:val="6"/>
        </w:numPr>
        <w:rPr>
          <w:ins w:id="71" w:author="Oshan Jayawardana" w:date="2021-04-02T16:32:00Z"/>
          <w:rFonts w:cstheme="minorHAnsi"/>
        </w:rPr>
      </w:pPr>
      <w:ins w:id="72" w:author="Oshan Jayawardana" w:date="2021-04-02T16:45:00Z">
        <w:r>
          <w:rPr>
            <w:rFonts w:cstheme="minorHAnsi"/>
          </w:rPr>
          <w:t xml:space="preserve">sgd: set value to True, </w:t>
        </w:r>
      </w:ins>
      <w:ins w:id="73" w:author="Oshan Jayawardana" w:date="2021-04-02T16:58:00Z">
        <w:r w:rsidR="00290287">
          <w:rPr>
            <w:rFonts w:cstheme="minorHAnsi"/>
          </w:rPr>
          <w:t>to</w:t>
        </w:r>
      </w:ins>
      <w:ins w:id="74" w:author="Oshan Jayawardana" w:date="2021-04-02T16:45:00Z">
        <w:r>
          <w:rPr>
            <w:rFonts w:cstheme="minorHAnsi"/>
          </w:rPr>
          <w:t xml:space="preserve"> activate stochastic gradient d</w:t>
        </w:r>
      </w:ins>
      <w:ins w:id="75" w:author="Oshan Jayawardana" w:date="2021-04-02T16:46:00Z">
        <w:r>
          <w:rPr>
            <w:rFonts w:cstheme="minorHAnsi"/>
          </w:rPr>
          <w:t>escent</w:t>
        </w:r>
      </w:ins>
      <w:ins w:id="76" w:author="Oshan Jayawardana" w:date="2021-04-02T20:03:00Z">
        <w:r w:rsidR="00417BA5">
          <w:rPr>
            <w:rFonts w:cstheme="minorHAnsi"/>
          </w:rPr>
          <w:t xml:space="preserve"> which uses random </w:t>
        </w:r>
      </w:ins>
      <w:ins w:id="77" w:author="Oshan Jayawardana" w:date="2021-04-02T20:04:00Z">
        <w:r w:rsidR="00417BA5">
          <w:rPr>
            <w:rFonts w:cstheme="minorHAnsi"/>
          </w:rPr>
          <w:t>data for gradient descent</w:t>
        </w:r>
      </w:ins>
      <w:ins w:id="78" w:author="Oshan Jayawardana" w:date="2021-04-02T16:46:00Z">
        <w:r>
          <w:rPr>
            <w:rFonts w:cstheme="minorHAnsi"/>
          </w:rPr>
          <w:t>.</w:t>
        </w:r>
      </w:ins>
    </w:p>
    <w:p w14:paraId="19ADAFF1" w14:textId="44C423A7" w:rsidR="00231326" w:rsidRDefault="00D74E72" w:rsidP="0095783A">
      <w:pPr>
        <w:rPr>
          <w:ins w:id="79" w:author="Oshan Jayawardana" w:date="2021-04-02T17:14:00Z"/>
          <w:rFonts w:cstheme="minorHAnsi"/>
          <w:noProof/>
        </w:rPr>
      </w:pPr>
      <w:ins w:id="80" w:author="Oshan Jayawardana" w:date="2021-04-02T16:47:00Z">
        <w:r>
          <w:rPr>
            <w:rFonts w:cstheme="minorHAnsi"/>
            <w:noProof/>
          </w:rPr>
          <w:t>In the linear classifier we normalized the pixel valu</w:t>
        </w:r>
      </w:ins>
      <w:ins w:id="81" w:author="Oshan Jayawardana" w:date="2021-04-02T16:48:00Z">
        <w:r>
          <w:rPr>
            <w:rFonts w:cstheme="minorHAnsi"/>
            <w:noProof/>
          </w:rPr>
          <w:t xml:space="preserve">es. Otherwise the score values won’t be in the range </w:t>
        </w:r>
      </w:ins>
      <w:ins w:id="82" w:author="Oshan Jayawardana" w:date="2021-04-02T16:49:00Z">
        <w:r>
          <w:rPr>
            <w:rFonts w:cstheme="minorHAnsi"/>
            <w:noProof/>
          </w:rPr>
          <w:t>0-1. Because we didn’t use any activation function to map the output of the linear layer</w:t>
        </w:r>
      </w:ins>
      <w:ins w:id="83" w:author="Oshan Jayawardana" w:date="2021-04-02T16:50:00Z">
        <w:r>
          <w:rPr>
            <w:rFonts w:cstheme="minorHAnsi"/>
            <w:noProof/>
          </w:rPr>
          <w:t>.</w:t>
        </w:r>
      </w:ins>
      <w:ins w:id="84" w:author="Oshan Jayawardana" w:date="2021-04-02T17:14:00Z">
        <w:r w:rsidR="00231326">
          <w:rPr>
            <w:rFonts w:cstheme="minorHAnsi"/>
            <w:noProof/>
          </w:rPr>
          <w:t>If we don’t normalize the data for the linear classifier it</w:t>
        </w:r>
      </w:ins>
      <w:ins w:id="85" w:author="Oshan Jayawardana" w:date="2021-04-02T17:15:00Z">
        <w:r w:rsidR="00231326">
          <w:rPr>
            <w:rFonts w:cstheme="minorHAnsi"/>
            <w:noProof/>
          </w:rPr>
          <w:t xml:space="preserve"> will take a longer time to train.</w:t>
        </w:r>
      </w:ins>
    </w:p>
    <w:p w14:paraId="214C0824" w14:textId="456B9D4A" w:rsidR="003A2417" w:rsidRDefault="00231326" w:rsidP="0095783A">
      <w:pPr>
        <w:rPr>
          <w:ins w:id="86" w:author="Oshan Jayawardana" w:date="2021-04-02T16:52:00Z"/>
          <w:rFonts w:cstheme="minorHAnsi"/>
          <w:noProof/>
        </w:rPr>
      </w:pPr>
      <w:ins w:id="87" w:author="Oshan Jayawardana" w:date="2021-04-02T16:57:00Z">
        <w:r>
          <w:rPr>
            <w:rFonts w:cstheme="minorHAnsi"/>
            <w:noProof/>
          </w:rPr>
          <w:drawing>
            <wp:anchor distT="0" distB="0" distL="114300" distR="114300" simplePos="0" relativeHeight="251665408" behindDoc="0" locked="0" layoutInCell="1" allowOverlap="1" wp14:anchorId="7397F046" wp14:editId="6B802C89">
              <wp:simplePos x="0" y="0"/>
              <wp:positionH relativeFrom="margin">
                <wp:align>center</wp:align>
              </wp:positionH>
              <wp:positionV relativeFrom="paragraph">
                <wp:posOffset>516890</wp:posOffset>
              </wp:positionV>
              <wp:extent cx="1737360" cy="1419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636" t="2664" r="8001" b="5545"/>
                      <a:stretch/>
                    </pic:blipFill>
                    <pic:spPr bwMode="auto">
                      <a:xfrm>
                        <a:off x="0" y="0"/>
                        <a:ext cx="173736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88" w:author="Oshan Jayawardana" w:date="2021-04-02T16:50:00Z">
        <w:r w:rsidR="00D74E72">
          <w:rPr>
            <w:rFonts w:cstheme="minorHAnsi"/>
            <w:noProof/>
          </w:rPr>
          <w:t>But in this two layer model we are using hidden layer followed by a sigmoid activation function</w:t>
        </w:r>
      </w:ins>
      <w:ins w:id="89" w:author="Oshan Jayawardana" w:date="2021-04-02T16:51:00Z">
        <w:r w:rsidR="00D74E72">
          <w:rPr>
            <w:rFonts w:cstheme="minorHAnsi"/>
            <w:noProof/>
          </w:rPr>
          <w:t>. So all the outputs from the hidden layer get mapped to a value between 0 and 1.</w:t>
        </w:r>
      </w:ins>
    </w:p>
    <w:p w14:paraId="2CDBEFC5" w14:textId="573FCB6B" w:rsidR="00D74E72" w:rsidRPr="003A2417" w:rsidRDefault="00D74E72" w:rsidP="0095783A">
      <w:pPr>
        <w:rPr>
          <w:rFonts w:cstheme="minorHAnsi"/>
          <w:noProof/>
          <w:rPrChange w:id="90" w:author="Oshan Jayawardana" w:date="2021-04-02T16:31:00Z">
            <w:rPr>
              <w:rFonts w:cstheme="minorHAnsi"/>
              <w:noProof/>
            </w:rPr>
          </w:rPrChange>
        </w:rPr>
      </w:pPr>
    </w:p>
    <w:p w14:paraId="36CBCAFB" w14:textId="2DAC3CA8" w:rsidR="00BC717D" w:rsidRPr="005B568B" w:rsidDel="00D74E72" w:rsidRDefault="00BC717D" w:rsidP="00730807">
      <w:pPr>
        <w:rPr>
          <w:del w:id="91" w:author="Oshan Jayawardana" w:date="2021-04-02T16:46:00Z"/>
          <w:rFonts w:cstheme="minorHAnsi"/>
          <w:noProof/>
        </w:rPr>
      </w:pPr>
    </w:p>
    <w:p w14:paraId="439FC682" w14:textId="47E57B62" w:rsidR="0095783A" w:rsidRDefault="00526361" w:rsidP="00730807">
      <w:pPr>
        <w:rPr>
          <w:ins w:id="92" w:author="Oshan Jayawardana" w:date="2021-04-02T17:31:00Z"/>
          <w:rFonts w:cstheme="minorHAnsi"/>
          <w:noProof/>
        </w:rPr>
      </w:pPr>
      <w:ins w:id="93" w:author="Oshan Jayawardana" w:date="2021-04-02T17:28:00Z">
        <w:r>
          <w:rPr>
            <w:rFonts w:cstheme="minorHAnsi"/>
            <w:noProof/>
          </w:rPr>
          <w:t>Also unnecessary normaliz</w:t>
        </w:r>
      </w:ins>
      <w:ins w:id="94" w:author="Oshan Jayawardana" w:date="2021-04-02T17:31:00Z">
        <w:r>
          <w:rPr>
            <w:rFonts w:cstheme="minorHAnsi"/>
            <w:noProof/>
          </w:rPr>
          <w:t>ations</w:t>
        </w:r>
      </w:ins>
      <w:ins w:id="95" w:author="Oshan Jayawardana" w:date="2021-04-02T17:28:00Z">
        <w:r>
          <w:rPr>
            <w:rFonts w:cstheme="minorHAnsi"/>
            <w:noProof/>
          </w:rPr>
          <w:t xml:space="preserve"> can lead to an underfitting model</w:t>
        </w:r>
      </w:ins>
      <w:ins w:id="96" w:author="Oshan Jayawardana" w:date="2021-04-02T17:29:00Z">
        <w:r>
          <w:rPr>
            <w:rFonts w:cstheme="minorHAnsi"/>
            <w:noProof/>
          </w:rPr>
          <w:t>.</w:t>
        </w:r>
      </w:ins>
      <w:del w:id="97" w:author="Oshan Jayawardana" w:date="2021-04-02T17:28:00Z">
        <w:r w:rsidR="0095783A" w:rsidRPr="005B568B" w:rsidDel="00526361">
          <w:rPr>
            <w:rFonts w:cstheme="minorHAnsi"/>
            <w:noProof/>
          </w:rPr>
          <w:delText>Preprocssing the input data set without pixel normalization to avoid underfitting.</w:delText>
        </w:r>
        <w:r w:rsidR="00377F86" w:rsidRPr="005B568B" w:rsidDel="00526361">
          <w:rPr>
            <w:rFonts w:cstheme="minorHAnsi"/>
            <w:noProof/>
          </w:rPr>
          <w:delText xml:space="preserve"> Because we don’t need normalization of data as we use sigmoid function to normalize the score of each node of th</w:delText>
        </w:r>
      </w:del>
      <w:del w:id="98" w:author="Oshan Jayawardana" w:date="2021-04-02T17:27:00Z">
        <w:r w:rsidR="00377F86" w:rsidRPr="005B568B" w:rsidDel="00526361">
          <w:rPr>
            <w:rFonts w:cstheme="minorHAnsi"/>
            <w:noProof/>
          </w:rPr>
          <w:delText>e hidden layer.</w:delText>
        </w:r>
      </w:del>
      <w:r w:rsidR="00BF5537" w:rsidRPr="005B568B">
        <w:rPr>
          <w:rFonts w:cstheme="minorHAnsi"/>
          <w:noProof/>
        </w:rPr>
        <w:t xml:space="preserve"> </w:t>
      </w:r>
    </w:p>
    <w:p w14:paraId="49BB3CF0" w14:textId="30F06425" w:rsidR="00526361" w:rsidRPr="005B568B" w:rsidRDefault="00526361" w:rsidP="00730807">
      <w:pPr>
        <w:rPr>
          <w:rFonts w:cstheme="minorHAnsi"/>
          <w:noProof/>
        </w:rPr>
      </w:pPr>
      <w:ins w:id="99" w:author="Oshan Jayawardana" w:date="2021-04-02T17:31:00Z">
        <w:r>
          <w:rPr>
            <w:rFonts w:cstheme="minorHAnsi"/>
            <w:noProof/>
          </w:rPr>
          <w:t xml:space="preserve">Running two layer dense network </w:t>
        </w:r>
      </w:ins>
      <w:ins w:id="100" w:author="Oshan Jayawardana" w:date="2021-04-02T17:32:00Z">
        <w:r>
          <w:rPr>
            <w:rFonts w:cstheme="minorHAnsi"/>
            <w:noProof/>
          </w:rPr>
          <w:t xml:space="preserve">for </w:t>
        </w:r>
        <w:r w:rsidRPr="00526361">
          <w:rPr>
            <w:rFonts w:cstheme="minorHAnsi"/>
            <w:b/>
            <w:bCs/>
            <w:noProof/>
            <w:rPrChange w:id="101" w:author="Oshan Jayawardana" w:date="2021-04-02T17:32:00Z">
              <w:rPr>
                <w:rFonts w:cstheme="minorHAnsi"/>
                <w:noProof/>
              </w:rPr>
            </w:rPrChange>
          </w:rPr>
          <w:t>0.014 initial learning rate.</w:t>
        </w:r>
      </w:ins>
    </w:p>
    <w:p w14:paraId="3A33683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02" w:author="Oshan Jayawardana" w:date="2021-04-02T17:31:00Z"/>
          <w:rFonts w:ascii="Courier New" w:hAnsi="Courier New" w:cs="Courier New"/>
          <w:sz w:val="20"/>
          <w:szCs w:val="20"/>
        </w:rPr>
      </w:pPr>
      <w:ins w:id="103" w:author="Oshan Jayawardana" w:date="2021-04-02T17:31:00Z">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y_trainn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r>
          <w:rPr>
            <w:rFonts w:ascii="Courier New" w:hAnsi="Courier New" w:cs="Courier New"/>
            <w:color w:val="000000"/>
            <w:sz w:val="20"/>
            <w:szCs w:val="20"/>
          </w:rPr>
          <w:t>reshape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ins>
    </w:p>
    <w:p w14:paraId="6132F74D"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04" w:author="Oshan Jayawardana" w:date="2021-04-02T17:31:00Z"/>
          <w:rFonts w:ascii="Courier New" w:hAnsi="Courier New" w:cs="Courier New"/>
          <w:sz w:val="20"/>
          <w:szCs w:val="20"/>
        </w:rPr>
      </w:pPr>
      <w:ins w:id="105" w:author="Oshan Jayawardana" w:date="2021-04-02T17:31:00Z">
        <w:r>
          <w:rPr>
            <w:rFonts w:ascii="Courier New" w:hAnsi="Courier New" w:cs="Courier New"/>
            <w:color w:val="000000"/>
            <w:sz w:val="20"/>
            <w:szCs w:val="20"/>
          </w:rPr>
          <w:t>batch_size </w:t>
        </w:r>
        <w:r>
          <w:rPr>
            <w:rFonts w:ascii="Courier New" w:hAnsi="Courier New" w:cs="Courier New"/>
            <w:color w:val="66660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shape</w:t>
        </w:r>
        <w:proofErr w:type="spell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ins>
    </w:p>
    <w:p w14:paraId="7B462A92"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06" w:author="Oshan Jayawardana" w:date="2021-04-02T17:31:00Z"/>
          <w:rFonts w:ascii="Courier New" w:hAnsi="Courier New" w:cs="Courier New"/>
          <w:sz w:val="20"/>
          <w:szCs w:val="20"/>
        </w:rPr>
      </w:pPr>
      <w:ins w:id="107" w:author="Oshan Jayawardana" w:date="2021-04-02T17:31:00Z">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6666"/>
            <w:sz w:val="20"/>
            <w:szCs w:val="20"/>
          </w:rPr>
          <w:t>200</w:t>
        </w:r>
      </w:ins>
    </w:p>
    <w:p w14:paraId="4DDC2EE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08" w:author="Oshan Jayawardana" w:date="2021-04-02T17:31:00Z"/>
          <w:rFonts w:ascii="Courier New" w:hAnsi="Courier New" w:cs="Courier New"/>
          <w:sz w:val="20"/>
          <w:szCs w:val="20"/>
        </w:rPr>
      </w:pPr>
      <w:ins w:id="109" w:author="Oshan Jayawardana" w:date="2021-04-02T17:31:00Z">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ins>
    </w:p>
    <w:p w14:paraId="13013F19"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10" w:author="Oshan Jayawardana" w:date="2021-04-02T17:31:00Z"/>
          <w:rFonts w:ascii="Courier New" w:hAnsi="Courier New" w:cs="Courier New"/>
          <w:sz w:val="20"/>
          <w:szCs w:val="20"/>
        </w:rPr>
      </w:pPr>
      <w:ins w:id="111" w:author="Oshan Jayawardana" w:date="2021-04-02T17:31:00Z">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ins>
    </w:p>
    <w:p w14:paraId="31DE655E" w14:textId="77777777"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12" w:author="Oshan Jayawardana" w:date="2021-04-02T17:31:00Z"/>
          <w:rFonts w:ascii="Courier New" w:hAnsi="Courier New" w:cs="Courier New"/>
          <w:sz w:val="20"/>
          <w:szCs w:val="20"/>
        </w:rPr>
      </w:pPr>
      <w:ins w:id="113" w:author="Oshan Jayawardana" w:date="2021-04-02T17:31:00Z">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ins>
    </w:p>
    <w:p w14:paraId="3BE3A555" w14:textId="27729672" w:rsidR="00526361" w:rsidRDefault="00526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14" w:author="Oshan Jayawardana" w:date="2021-04-02T17:31:00Z"/>
          <w:rFonts w:ascii="Courier New" w:hAnsi="Courier New" w:cs="Courier New"/>
          <w:sz w:val="20"/>
          <w:szCs w:val="20"/>
        </w:rPr>
      </w:pPr>
      <w:ins w:id="115" w:author="Oshan Jayawardana" w:date="2021-04-02T17:31:00Z">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ins>
    </w:p>
    <w:p w14:paraId="2D9CDCC9" w14:textId="4587C2F8" w:rsidR="005370D2" w:rsidRDefault="00526361" w:rsidP="005370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538349"/>
        <w:rPr>
          <w:ins w:id="116" w:author="Oshan Jayawardana" w:date="2021-04-02T20:30:00Z"/>
          <w:rFonts w:ascii="Courier New" w:hAnsi="Courier New" w:cs="Courier New"/>
          <w:color w:val="000000"/>
          <w:sz w:val="20"/>
          <w:szCs w:val="20"/>
        </w:rPr>
      </w:pPr>
      <w:ins w:id="117" w:author="Oshan Jayawardana" w:date="2021-04-02T17:31:00Z">
        <w:r>
          <w:rPr>
            <w:rFonts w:ascii="Courier New" w:hAnsi="Courier New" w:cs="Courier New"/>
            <w:color w:val="000000"/>
            <w:sz w:val="20"/>
            <w:szCs w:val="20"/>
          </w:rPr>
          <w:t>w1n</w:t>
        </w:r>
        <w:r>
          <w:rPr>
            <w:rFonts w:ascii="Courier New" w:hAnsi="Courier New" w:cs="Courier New"/>
            <w:color w:val="666600"/>
            <w:sz w:val="20"/>
            <w:szCs w:val="20"/>
          </w:rPr>
          <w:t>,</w:t>
        </w:r>
        <w:r>
          <w:rPr>
            <w:rFonts w:ascii="Courier New" w:hAnsi="Courier New" w:cs="Courier New"/>
            <w:color w:val="000000"/>
            <w:sz w:val="20"/>
            <w:szCs w:val="20"/>
          </w:rPr>
          <w:t>b1n</w:t>
        </w:r>
        <w:r>
          <w:rPr>
            <w:rFonts w:ascii="Courier New" w:hAnsi="Courier New" w:cs="Courier New"/>
            <w:color w:val="666600"/>
            <w:sz w:val="20"/>
            <w:szCs w:val="20"/>
          </w:rPr>
          <w:t>,</w:t>
        </w:r>
        <w:r>
          <w:rPr>
            <w:rFonts w:ascii="Courier New" w:hAnsi="Courier New" w:cs="Courier New"/>
            <w:color w:val="000000"/>
            <w:sz w:val="20"/>
            <w:szCs w:val="20"/>
          </w:rPr>
          <w:t>w2n</w:t>
        </w:r>
        <w:r>
          <w:rPr>
            <w:rFonts w:ascii="Courier New" w:hAnsi="Courier New" w:cs="Courier New"/>
            <w:color w:val="666600"/>
            <w:sz w:val="20"/>
            <w:szCs w:val="20"/>
          </w:rPr>
          <w:t>,</w:t>
        </w:r>
        <w:r>
          <w:rPr>
            <w:rFonts w:ascii="Courier New" w:hAnsi="Courier New" w:cs="Courier New"/>
            <w:color w:val="000000"/>
            <w:sz w:val="20"/>
            <w:szCs w:val="20"/>
          </w:rPr>
          <w:t>b2n</w:t>
        </w:r>
        <w:r>
          <w:rPr>
            <w:rFonts w:ascii="Courier New" w:hAnsi="Courier New" w:cs="Courier New"/>
            <w:color w:val="666600"/>
            <w:sz w:val="20"/>
            <w:szCs w:val="20"/>
          </w:rPr>
          <w:t>,</w:t>
        </w:r>
        <w:r>
          <w:rPr>
            <w:rFonts w:ascii="Courier New" w:hAnsi="Courier New" w:cs="Courier New"/>
            <w:color w:val="000000"/>
            <w:sz w:val="20"/>
            <w:szCs w:val="20"/>
          </w:rPr>
          <w:t>loss_historyn</w:t>
        </w:r>
        <w:r>
          <w:rPr>
            <w:rFonts w:ascii="Courier New" w:hAnsi="Courier New" w:cs="Courier New"/>
            <w:color w:val="666600"/>
            <w:sz w:val="20"/>
            <w:szCs w:val="20"/>
          </w:rPr>
          <w:t>,</w:t>
        </w:r>
        <w:r>
          <w:rPr>
            <w:rFonts w:ascii="Courier New" w:hAnsi="Courier New" w:cs="Courier New"/>
            <w:color w:val="000000"/>
            <w:sz w:val="20"/>
            <w:szCs w:val="20"/>
          </w:rPr>
          <w:t>loss_history_testn</w:t>
        </w:r>
        <w:r>
          <w:rPr>
            <w:rFonts w:ascii="Courier New" w:hAnsi="Courier New" w:cs="Courier New"/>
            <w:color w:val="666600"/>
            <w:sz w:val="20"/>
            <w:szCs w:val="20"/>
          </w:rPr>
          <w:t>,</w:t>
        </w:r>
        <w:r>
          <w:rPr>
            <w:rFonts w:ascii="Courier New" w:hAnsi="Courier New" w:cs="Courier New"/>
            <w:color w:val="000000"/>
            <w:sz w:val="20"/>
            <w:szCs w:val="20"/>
          </w:rPr>
          <w:t>train_acc_historyn</w:t>
        </w:r>
        <w:r>
          <w:rPr>
            <w:rFonts w:ascii="Courier New" w:hAnsi="Courier New" w:cs="Courier New"/>
            <w:color w:val="666600"/>
            <w:sz w:val="20"/>
            <w:szCs w:val="20"/>
          </w:rPr>
          <w:t>,</w:t>
        </w:r>
        <w:r>
          <w:rPr>
            <w:rFonts w:ascii="Courier New" w:hAnsi="Courier New" w:cs="Courier New"/>
            <w:color w:val="000000"/>
            <w:sz w:val="20"/>
            <w:szCs w:val="20"/>
          </w:rPr>
          <w:t>val_acc_historyn</w:t>
        </w:r>
        <w:r>
          <w:rPr>
            <w:rFonts w:ascii="Courier New" w:hAnsi="Courier New" w:cs="Courier New"/>
            <w:color w:val="666600"/>
            <w:sz w:val="20"/>
            <w:szCs w:val="20"/>
          </w:rPr>
          <w:t>=</w:t>
        </w:r>
        <w:r>
          <w:rPr>
            <w:rFonts w:ascii="Courier New" w:hAnsi="Courier New" w:cs="Courier New"/>
            <w:color w:val="000000"/>
            <w:sz w:val="20"/>
            <w:szCs w:val="20"/>
          </w:rPr>
          <w:t>layer2</w:t>
        </w:r>
        <w:r>
          <w:rPr>
            <w:rFonts w:ascii="Courier New" w:hAnsi="Courier New" w:cs="Courier New"/>
            <w:color w:val="666600"/>
            <w:sz w:val="20"/>
            <w:szCs w:val="20"/>
          </w:rPr>
          <w:t>(</w:t>
        </w:r>
        <w:r>
          <w:rPr>
            <w:rFonts w:ascii="Courier New" w:hAnsi="Courier New" w:cs="Courier New"/>
            <w:color w:val="000000"/>
            <w:sz w:val="20"/>
            <w:szCs w:val="20"/>
          </w:rPr>
          <w:t>x_trainn</w:t>
        </w:r>
        <w:r>
          <w:rPr>
            <w:rFonts w:ascii="Courier New" w:hAnsi="Courier New" w:cs="Courier New"/>
            <w:color w:val="666600"/>
            <w:sz w:val="20"/>
            <w:szCs w:val="20"/>
          </w:rPr>
          <w:t>,</w:t>
        </w:r>
        <w:r>
          <w:rPr>
            <w:rFonts w:ascii="Courier New" w:hAnsi="Courier New" w:cs="Courier New"/>
            <w:color w:val="000000"/>
            <w:sz w:val="20"/>
            <w:szCs w:val="20"/>
          </w:rPr>
          <w:t>y_trainn</w:t>
        </w:r>
        <w:r>
          <w:rPr>
            <w:rFonts w:ascii="Courier New" w:hAnsi="Courier New" w:cs="Courier New"/>
            <w:color w:val="666600"/>
            <w:sz w:val="20"/>
            <w:szCs w:val="20"/>
          </w:rPr>
          <w:t>,</w:t>
        </w:r>
        <w:r>
          <w:rPr>
            <w:rFonts w:ascii="Courier New" w:hAnsi="Courier New" w:cs="Courier New"/>
            <w:color w:val="000000"/>
            <w:sz w:val="20"/>
            <w:szCs w:val="20"/>
          </w:rPr>
          <w:t>x_testn</w:t>
        </w:r>
        <w:r>
          <w:rPr>
            <w:rFonts w:ascii="Courier New" w:hAnsi="Courier New" w:cs="Courier New"/>
            <w:color w:val="666600"/>
            <w:sz w:val="20"/>
            <w:szCs w:val="20"/>
          </w:rPr>
          <w:t>,</w:t>
        </w:r>
        <w:r>
          <w:rPr>
            <w:rFonts w:ascii="Courier New" w:hAnsi="Courier New" w:cs="Courier New"/>
            <w:color w:val="000000"/>
            <w:sz w:val="20"/>
            <w:szCs w:val="20"/>
          </w:rPr>
          <w:t>y_testn</w:t>
        </w:r>
        <w:r>
          <w:rPr>
            <w:rFonts w:ascii="Courier New" w:hAnsi="Courier New" w:cs="Courier New"/>
            <w:color w:val="666600"/>
            <w:sz w:val="20"/>
            <w:szCs w:val="20"/>
          </w:rPr>
          <w:t>,</w:t>
        </w:r>
        <w:r>
          <w:rPr>
            <w:rFonts w:ascii="Courier New" w:hAnsi="Courier New" w:cs="Courier New"/>
            <w:color w:val="000000"/>
            <w:sz w:val="20"/>
            <w:szCs w:val="20"/>
          </w:rPr>
          <w:t>batch_size</w:t>
        </w:r>
        <w:r>
          <w:rPr>
            <w:rFonts w:ascii="Courier New" w:hAnsi="Courier New" w:cs="Courier New"/>
            <w:color w:val="666600"/>
            <w:sz w:val="20"/>
            <w:szCs w:val="20"/>
          </w:rPr>
          <w:t>,</w:t>
        </w:r>
        <w:r>
          <w:rPr>
            <w:rFonts w:ascii="Courier New" w:hAnsi="Courier New" w:cs="Courier New"/>
            <w:color w:val="000000"/>
            <w:sz w:val="20"/>
            <w:szCs w:val="20"/>
          </w:rPr>
          <w:t>H</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ins>
    </w:p>
    <w:p w14:paraId="3CFF454D" w14:textId="044F72C6" w:rsidR="0095783A" w:rsidRPr="005B568B" w:rsidDel="00526361" w:rsidRDefault="000A63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83931"/>
        <w:rPr>
          <w:del w:id="118" w:author="Oshan Jayawardana" w:date="2021-04-02T17:30:00Z"/>
          <w:rFonts w:asciiTheme="minorHAnsi" w:hAnsiTheme="minorHAnsi" w:cstheme="minorHAnsi"/>
          <w:noProof/>
          <w:sz w:val="22"/>
          <w:szCs w:val="22"/>
        </w:rPr>
      </w:pPr>
      <w:ins w:id="119" w:author="Oshan Jayawardana" w:date="2021-04-02T20:46:00Z">
        <w:r>
          <w:rPr>
            <w:rFonts w:cstheme="minorHAnsi"/>
            <w:noProof/>
          </w:rPr>
          <w:drawing>
            <wp:anchor distT="0" distB="0" distL="114300" distR="114300" simplePos="0" relativeHeight="251671552" behindDoc="0" locked="0" layoutInCell="1" allowOverlap="1" wp14:anchorId="24AEDAEE" wp14:editId="0445D723">
              <wp:simplePos x="0" y="0"/>
              <wp:positionH relativeFrom="margin">
                <wp:align>center</wp:align>
              </wp:positionH>
              <wp:positionV relativeFrom="paragraph">
                <wp:posOffset>427355</wp:posOffset>
              </wp:positionV>
              <wp:extent cx="3101230" cy="2948305"/>
              <wp:effectExtent l="0" t="0" r="4445"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5" t="11380" r="8954" b="8947"/>
                      <a:stretch/>
                    </pic:blipFill>
                    <pic:spPr bwMode="auto">
                      <a:xfrm>
                        <a:off x="0" y="0"/>
                        <a:ext cx="3101230" cy="2948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568B">
          <w:rPr>
            <w:rFonts w:cstheme="minorHAnsi"/>
            <w:noProof/>
          </w:rPr>
          <w:t>Training process shows oscillations be as we increase the hidden layers and nodes. But the overal accuracy has increased.</w:t>
        </w:r>
      </w:ins>
      <w:del w:id="120" w:author="Oshan Jayawardana" w:date="2021-04-02T17:33:00Z">
        <w:r w:rsidR="00526361" w:rsidRPr="005B568B" w:rsidDel="00526361">
          <w:rPr>
            <w:rFonts w:cstheme="minorHAnsi"/>
            <w:noProof/>
            <w:sz w:val="22"/>
            <w:szCs w:val="22"/>
          </w:rPr>
          <w:drawing>
            <wp:anchor distT="0" distB="0" distL="114300" distR="114300" simplePos="0" relativeHeight="251660288" behindDoc="0" locked="0" layoutInCell="1" allowOverlap="1" wp14:anchorId="5F9F75DC" wp14:editId="3A6CE0C2">
              <wp:simplePos x="0" y="0"/>
              <wp:positionH relativeFrom="page">
                <wp:align>left</wp:align>
              </wp:positionH>
              <wp:positionV relativeFrom="paragraph">
                <wp:posOffset>347</wp:posOffset>
              </wp:positionV>
              <wp:extent cx="754761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9607" t="7668" r="9490" b="2569"/>
                      <a:stretch/>
                    </pic:blipFill>
                    <pic:spPr bwMode="auto">
                      <a:xfrm>
                        <a:off x="0" y="0"/>
                        <a:ext cx="754761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del w:id="121" w:author="Oshan Jayawardana" w:date="2021-04-02T17:30:00Z">
        <w:r w:rsidR="0095783A" w:rsidRPr="005B568B" w:rsidDel="00526361">
          <w:rPr>
            <w:rFonts w:asciiTheme="minorHAnsi" w:hAnsiTheme="minorHAnsi" w:cstheme="minorHAnsi"/>
            <w:color w:val="000000"/>
            <w:sz w:val="22"/>
            <w:szCs w:val="22"/>
          </w:rPr>
          <w:delText>x_trainn</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y_trainn</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x_testn</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y_testn</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preproc</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norm</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88"/>
            <w:sz w:val="22"/>
            <w:szCs w:val="22"/>
          </w:rPr>
          <w:delText>False</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00"/>
            <w:sz w:val="22"/>
            <w:szCs w:val="22"/>
          </w:rPr>
          <w:delText>reshape</w:delText>
        </w:r>
        <w:r w:rsidR="0095783A" w:rsidRPr="005B568B" w:rsidDel="00526361">
          <w:rPr>
            <w:rFonts w:asciiTheme="minorHAnsi" w:hAnsiTheme="minorHAnsi" w:cstheme="minorHAnsi"/>
            <w:color w:val="666600"/>
            <w:sz w:val="22"/>
            <w:szCs w:val="22"/>
          </w:rPr>
          <w:delText>=</w:delText>
        </w:r>
        <w:r w:rsidR="0095783A" w:rsidRPr="005B568B" w:rsidDel="00526361">
          <w:rPr>
            <w:rFonts w:asciiTheme="minorHAnsi" w:hAnsiTheme="minorHAnsi" w:cstheme="minorHAnsi"/>
            <w:color w:val="000088"/>
            <w:sz w:val="22"/>
            <w:szCs w:val="22"/>
          </w:rPr>
          <w:delText>True</w:delText>
        </w:r>
        <w:r w:rsidR="0095783A" w:rsidRPr="005B568B" w:rsidDel="00526361">
          <w:rPr>
            <w:rFonts w:asciiTheme="minorHAnsi" w:hAnsiTheme="minorHAnsi" w:cstheme="minorHAnsi"/>
            <w:color w:val="666600"/>
            <w:sz w:val="22"/>
            <w:szCs w:val="22"/>
          </w:rPr>
          <w:delText>)</w:delText>
        </w:r>
      </w:del>
    </w:p>
    <w:p w14:paraId="18270BA2" w14:textId="23DEFF92" w:rsidR="0095783A" w:rsidRPr="005B568B" w:rsidDel="00526361" w:rsidRDefault="0095783A" w:rsidP="0095783A">
      <w:pPr>
        <w:shd w:val="clear" w:color="auto" w:fill="FFFFFF"/>
        <w:spacing w:after="0" w:line="285" w:lineRule="atLeast"/>
        <w:rPr>
          <w:del w:id="122" w:author="Oshan Jayawardana" w:date="2021-04-02T17:32:00Z"/>
          <w:rFonts w:eastAsia="Times New Roman" w:cstheme="minorHAnsi"/>
          <w:color w:val="000000"/>
        </w:rPr>
      </w:pPr>
    </w:p>
    <w:p w14:paraId="39305AC9" w14:textId="676F40C3" w:rsidR="0095783A" w:rsidRPr="005B568B" w:rsidDel="00526361" w:rsidRDefault="0095783A" w:rsidP="00730807">
      <w:pPr>
        <w:rPr>
          <w:del w:id="123" w:author="Oshan Jayawardana" w:date="2021-04-02T17:32:00Z"/>
          <w:rFonts w:cstheme="minorHAnsi"/>
        </w:rPr>
      </w:pPr>
      <w:del w:id="124" w:author="Oshan Jayawardana" w:date="2021-04-02T17:32:00Z">
        <w:r w:rsidRPr="005B568B" w:rsidDel="00526361">
          <w:rPr>
            <w:rFonts w:cstheme="minorHAnsi"/>
          </w:rPr>
          <w:delText>Defining the parameters and running the 2 Layer dense neural network.</w:delText>
        </w:r>
      </w:del>
    </w:p>
    <w:p w14:paraId="75BF6087" w14:textId="01665B4E" w:rsidR="005A795A" w:rsidRPr="005B568B" w:rsidDel="00526361" w:rsidRDefault="005A795A" w:rsidP="00730807">
      <w:pPr>
        <w:rPr>
          <w:del w:id="125" w:author="Oshan Jayawardana" w:date="2021-04-02T17:32:00Z"/>
          <w:rFonts w:cstheme="minorHAnsi"/>
          <w:noProof/>
        </w:rPr>
      </w:pPr>
    </w:p>
    <w:p w14:paraId="000F8585" w14:textId="788B239B" w:rsidR="005A795A" w:rsidRPr="005B568B" w:rsidDel="005370D2" w:rsidRDefault="00D37035" w:rsidP="00730807">
      <w:pPr>
        <w:rPr>
          <w:del w:id="126" w:author="Oshan Jayawardana" w:date="2021-04-02T20:30:00Z"/>
          <w:rFonts w:cstheme="minorHAnsi"/>
          <w:noProof/>
        </w:rPr>
      </w:pPr>
      <w:del w:id="127" w:author="Oshan Jayawardana" w:date="2021-04-02T20:30:00Z">
        <w:r w:rsidRPr="005B568B" w:rsidDel="005370D2">
          <w:rPr>
            <w:rFonts w:cstheme="minorHAnsi"/>
            <w:noProof/>
          </w:rPr>
          <w:delText>Training process shows oscillations be as we increase the hidden layers and nodes. But the overal accuracy has increased.</w:delText>
        </w:r>
      </w:del>
    </w:p>
    <w:p w14:paraId="49AA0241" w14:textId="179CB4D7" w:rsidR="00D37035" w:rsidRPr="005B568B" w:rsidRDefault="00D37035" w:rsidP="00730807">
      <w:pPr>
        <w:rPr>
          <w:rFonts w:cstheme="minorHAnsi"/>
          <w:noProof/>
        </w:rPr>
      </w:pPr>
    </w:p>
    <w:p w14:paraId="1B271A3E" w14:textId="2E21FB72" w:rsidR="00BF5537" w:rsidDel="00526361" w:rsidRDefault="005A795A" w:rsidP="00526361">
      <w:pPr>
        <w:pStyle w:val="ListParagraph"/>
        <w:numPr>
          <w:ilvl w:val="0"/>
          <w:numId w:val="1"/>
        </w:numPr>
        <w:rPr>
          <w:del w:id="128" w:author="Oshan Jayawardana" w:date="2021-04-02T17:35:00Z"/>
          <w:rFonts w:cstheme="minorHAnsi"/>
        </w:rPr>
      </w:pPr>
      <w:r w:rsidRPr="005B568B">
        <w:rPr>
          <w:rFonts w:cstheme="minorHAnsi"/>
        </w:rPr>
        <w:lastRenderedPageBreak/>
        <w:t>Stochastic gradient descent</w:t>
      </w:r>
    </w:p>
    <w:p w14:paraId="18771CAC" w14:textId="4B70F4EE" w:rsidR="005A795A" w:rsidDel="00526361" w:rsidRDefault="005A795A" w:rsidP="00526361">
      <w:pPr>
        <w:pStyle w:val="ListParagraph"/>
        <w:rPr>
          <w:del w:id="129" w:author="Oshan Jayawardana" w:date="2021-04-02T17:35:00Z"/>
          <w:rFonts w:cstheme="minorHAnsi"/>
        </w:rPr>
      </w:pPr>
      <w:del w:id="130" w:author="Oshan Jayawardana" w:date="2021-04-02T17:35:00Z">
        <w:r w:rsidRPr="00526361" w:rsidDel="00526361">
          <w:rPr>
            <w:rFonts w:cstheme="minorHAnsi"/>
            <w:rPrChange w:id="131" w:author="Oshan Jayawardana" w:date="2021-04-02T17:35:00Z">
              <w:rPr/>
            </w:rPrChange>
          </w:rPr>
          <w:delText>Running the 2 Layer Dense Neural Network with mini batching of batch size 500.</w:delText>
        </w:r>
      </w:del>
    </w:p>
    <w:p w14:paraId="47712993" w14:textId="77777777" w:rsidR="00526361" w:rsidRPr="00526361" w:rsidRDefault="00526361" w:rsidP="00526361">
      <w:pPr>
        <w:pStyle w:val="ListParagraph"/>
        <w:numPr>
          <w:ilvl w:val="0"/>
          <w:numId w:val="1"/>
        </w:numPr>
        <w:rPr>
          <w:ins w:id="132" w:author="Oshan Jayawardana" w:date="2021-04-02T17:35:00Z"/>
          <w:rFonts w:cstheme="minorHAnsi"/>
          <w:rPrChange w:id="133" w:author="Oshan Jayawardana" w:date="2021-04-02T17:35:00Z">
            <w:rPr>
              <w:ins w:id="134" w:author="Oshan Jayawardana" w:date="2021-04-02T17:35:00Z"/>
            </w:rPr>
          </w:rPrChange>
        </w:rPr>
        <w:pPrChange w:id="135" w:author="Oshan Jayawardana" w:date="2021-04-02T17:35:00Z">
          <w:pPr/>
        </w:pPrChange>
      </w:pPr>
    </w:p>
    <w:p w14:paraId="2A13C406" w14:textId="54ADEB34" w:rsidR="005A795A" w:rsidDel="002118D4" w:rsidRDefault="00417BA5" w:rsidP="00836DD2">
      <w:pPr>
        <w:rPr>
          <w:del w:id="136" w:author="Oshan Jayawardana" w:date="2021-04-02T17:35:00Z"/>
          <w:color w:val="000000"/>
        </w:rPr>
      </w:pPr>
      <w:ins w:id="137" w:author="Oshan Jayawardana" w:date="2021-04-02T20:04:00Z">
        <w:r>
          <w:rPr>
            <w:color w:val="000000"/>
          </w:rPr>
          <w:t>In stochastic gradient descent</w:t>
        </w:r>
      </w:ins>
      <w:ins w:id="138" w:author="Oshan Jayawardana" w:date="2021-04-02T20:05:00Z">
        <w:r>
          <w:rPr>
            <w:color w:val="000000"/>
          </w:rPr>
          <w:t xml:space="preserve">, instead of using the whole training data set for the forward and backward propagation, we </w:t>
        </w:r>
      </w:ins>
      <w:ins w:id="139" w:author="Oshan Jayawardana" w:date="2021-04-02T20:06:00Z">
        <w:r>
          <w:rPr>
            <w:color w:val="000000"/>
          </w:rPr>
          <w:t>use mini batches of data. In each epoch</w:t>
        </w:r>
      </w:ins>
      <w:ins w:id="140" w:author="Oshan Jayawardana" w:date="2021-04-02T20:09:00Z">
        <w:r>
          <w:rPr>
            <w:color w:val="000000"/>
          </w:rPr>
          <w:t xml:space="preserve"> </w:t>
        </w:r>
      </w:ins>
      <w:ins w:id="141" w:author="Oshan Jayawardana" w:date="2021-04-02T20:11:00Z">
        <w:r w:rsidR="002118D4">
          <w:rPr>
            <w:color w:val="000000"/>
          </w:rPr>
          <w:t xml:space="preserve">we run forward and propagation for each mini batch, until all data </w:t>
        </w:r>
      </w:ins>
      <w:ins w:id="142" w:author="Oshan Jayawardana" w:date="2021-04-02T20:12:00Z">
        <w:r w:rsidR="002118D4">
          <w:rPr>
            <w:color w:val="000000"/>
          </w:rPr>
          <w:t>training data is used.</w:t>
        </w:r>
      </w:ins>
      <w:del w:id="143" w:author="Oshan Jayawardana" w:date="2021-04-02T17:35:00Z">
        <w:r w:rsidR="005A795A" w:rsidRPr="00526361" w:rsidDel="00526361">
          <w:rPr>
            <w:color w:val="000000"/>
            <w:rPrChange w:id="144" w:author="Oshan Jayawardana" w:date="2021-04-02T17:35:00Z">
              <w:rPr/>
            </w:rPrChange>
          </w:rPr>
          <w:delText>batch_size </w:delText>
        </w:r>
        <w:r w:rsidR="005A795A" w:rsidRPr="00526361" w:rsidDel="00526361">
          <w:rPr>
            <w:color w:val="666600"/>
            <w:rPrChange w:id="145" w:author="Oshan Jayawardana" w:date="2021-04-02T17:35:00Z">
              <w:rPr>
                <w:color w:val="666600"/>
              </w:rPr>
            </w:rPrChange>
          </w:rPr>
          <w:delText>=</w:delText>
        </w:r>
        <w:r w:rsidR="005A795A" w:rsidRPr="00526361" w:rsidDel="00526361">
          <w:rPr>
            <w:color w:val="000000"/>
            <w:rPrChange w:id="146" w:author="Oshan Jayawardana" w:date="2021-04-02T17:35:00Z">
              <w:rPr/>
            </w:rPrChange>
          </w:rPr>
          <w:delText> </w:delText>
        </w:r>
        <w:r w:rsidR="005A795A" w:rsidRPr="00526361" w:rsidDel="00526361">
          <w:rPr>
            <w:color w:val="006666"/>
            <w:rPrChange w:id="147" w:author="Oshan Jayawardana" w:date="2021-04-02T17:35:00Z">
              <w:rPr>
                <w:color w:val="006666"/>
              </w:rPr>
            </w:rPrChange>
          </w:rPr>
          <w:delText>500</w:delText>
        </w:r>
      </w:del>
    </w:p>
    <w:p w14:paraId="2F25005C" w14:textId="398B946D" w:rsidR="002118D4" w:rsidRDefault="002118D4" w:rsidP="00526361">
      <w:pPr>
        <w:divId w:val="1440566653"/>
        <w:rPr>
          <w:ins w:id="148" w:author="Oshan Jayawardana" w:date="2021-04-02T20:12:00Z"/>
          <w:color w:val="000000"/>
        </w:rPr>
      </w:pPr>
    </w:p>
    <w:p w14:paraId="5353E9E7" w14:textId="615A9E00" w:rsidR="005A795A" w:rsidDel="002118D4" w:rsidRDefault="002118D4" w:rsidP="00526361">
      <w:pPr>
        <w:rPr>
          <w:del w:id="149" w:author="Oshan Jayawardana" w:date="2021-04-02T17:35:00Z"/>
          <w:color w:val="000000"/>
        </w:rPr>
      </w:pPr>
      <w:ins w:id="150" w:author="Oshan Jayawardana" w:date="2021-04-02T20:12:00Z">
        <w:r>
          <w:rPr>
            <w:color w:val="000000"/>
          </w:rPr>
          <w:t>Process,</w:t>
        </w:r>
      </w:ins>
      <w:del w:id="151" w:author="Oshan Jayawardana" w:date="2021-04-02T17:35:00Z">
        <w:r w:rsidR="005A795A" w:rsidRPr="005B568B" w:rsidDel="00526361">
          <w:delText>H</w:delText>
        </w:r>
        <w:r w:rsidR="005A795A" w:rsidRPr="005B568B" w:rsidDel="00526361">
          <w:rPr>
            <w:color w:val="666600"/>
          </w:rPr>
          <w:delText>=</w:delText>
        </w:r>
        <w:r w:rsidR="005A795A" w:rsidRPr="005B568B" w:rsidDel="00526361">
          <w:rPr>
            <w:color w:val="006666"/>
          </w:rPr>
          <w:delText>200</w:delText>
        </w:r>
      </w:del>
    </w:p>
    <w:p w14:paraId="6C6C4E26" w14:textId="11FEF414" w:rsidR="002118D4" w:rsidRDefault="002118D4" w:rsidP="002118D4">
      <w:pPr>
        <w:divId w:val="1440566653"/>
        <w:rPr>
          <w:ins w:id="152" w:author="Oshan Jayawardana" w:date="2021-04-02T20:12:00Z"/>
          <w:color w:val="000000"/>
        </w:rPr>
      </w:pPr>
    </w:p>
    <w:p w14:paraId="7CE668DF" w14:textId="0E41123D" w:rsidR="002118D4" w:rsidRDefault="002118D4" w:rsidP="002118D4">
      <w:pPr>
        <w:pStyle w:val="ListParagraph"/>
        <w:numPr>
          <w:ilvl w:val="0"/>
          <w:numId w:val="11"/>
        </w:numPr>
        <w:divId w:val="1440566653"/>
        <w:rPr>
          <w:ins w:id="153" w:author="Oshan Jayawardana" w:date="2021-04-02T20:13:00Z"/>
          <w:color w:val="000000"/>
        </w:rPr>
      </w:pPr>
      <w:ins w:id="154" w:author="Oshan Jayawardana" w:date="2021-04-02T20:13:00Z">
        <w:r>
          <w:rPr>
            <w:color w:val="000000"/>
          </w:rPr>
          <w:t>In each epoch training data is randomly shuffled.</w:t>
        </w:r>
      </w:ins>
    </w:p>
    <w:p w14:paraId="71655A4A" w14:textId="37BC583B" w:rsidR="002118D4" w:rsidRDefault="002118D4" w:rsidP="002118D4">
      <w:pPr>
        <w:pStyle w:val="ListParagraph"/>
        <w:numPr>
          <w:ilvl w:val="0"/>
          <w:numId w:val="11"/>
        </w:numPr>
        <w:divId w:val="1440566653"/>
        <w:rPr>
          <w:ins w:id="155" w:author="Oshan Jayawardana" w:date="2021-04-02T20:14:00Z"/>
          <w:color w:val="000000"/>
        </w:rPr>
      </w:pPr>
      <w:ins w:id="156" w:author="Oshan Jayawardana" w:date="2021-04-02T20:13:00Z">
        <w:r>
          <w:rPr>
            <w:color w:val="000000"/>
          </w:rPr>
          <w:t xml:space="preserve">Then </w:t>
        </w:r>
      </w:ins>
      <w:ins w:id="157" w:author="Oshan Jayawardana" w:date="2021-04-02T20:14:00Z">
        <w:r>
          <w:rPr>
            <w:color w:val="000000"/>
          </w:rPr>
          <w:t xml:space="preserve">all </w:t>
        </w:r>
      </w:ins>
      <w:ins w:id="158" w:author="Oshan Jayawardana" w:date="2021-04-02T20:13:00Z">
        <w:r>
          <w:rPr>
            <w:color w:val="000000"/>
          </w:rPr>
          <w:t>traini</w:t>
        </w:r>
      </w:ins>
      <w:ins w:id="159" w:author="Oshan Jayawardana" w:date="2021-04-02T20:14:00Z">
        <w:r>
          <w:rPr>
            <w:color w:val="000000"/>
          </w:rPr>
          <w:t>ng data is divided to mini batches of the given batch size.</w:t>
        </w:r>
      </w:ins>
    </w:p>
    <w:p w14:paraId="4F91B3B0" w14:textId="6B53928F" w:rsidR="002118D4" w:rsidRDefault="002118D4" w:rsidP="002118D4">
      <w:pPr>
        <w:pStyle w:val="ListParagraph"/>
        <w:numPr>
          <w:ilvl w:val="0"/>
          <w:numId w:val="11"/>
        </w:numPr>
        <w:divId w:val="1440566653"/>
        <w:rPr>
          <w:ins w:id="160" w:author="Oshan Jayawardana" w:date="2021-04-02T20:15:00Z"/>
          <w:color w:val="000000"/>
        </w:rPr>
      </w:pPr>
      <w:ins w:id="161" w:author="Oshan Jayawardana" w:date="2021-04-02T20:14:00Z">
        <w:r>
          <w:rPr>
            <w:color w:val="000000"/>
          </w:rPr>
          <w:t xml:space="preserve">We </w:t>
        </w:r>
      </w:ins>
      <w:ins w:id="162" w:author="Oshan Jayawardana" w:date="2021-04-02T20:15:00Z">
        <w:r>
          <w:rPr>
            <w:color w:val="000000"/>
          </w:rPr>
          <w:t>run forward and backward propagation for all mini batches.</w:t>
        </w:r>
      </w:ins>
    </w:p>
    <w:p w14:paraId="002A69C5" w14:textId="68EE7FE4" w:rsidR="002118D4" w:rsidRPr="002118D4" w:rsidRDefault="000A63FC" w:rsidP="002118D4">
      <w:pPr>
        <w:pStyle w:val="ListParagraph"/>
        <w:numPr>
          <w:ilvl w:val="0"/>
          <w:numId w:val="11"/>
        </w:numPr>
        <w:divId w:val="1440566653"/>
        <w:rPr>
          <w:ins w:id="163" w:author="Oshan Jayawardana" w:date="2021-04-02T20:12:00Z"/>
          <w:color w:val="000000"/>
          <w:rPrChange w:id="164" w:author="Oshan Jayawardana" w:date="2021-04-02T20:12:00Z">
            <w:rPr>
              <w:ins w:id="165" w:author="Oshan Jayawardana" w:date="2021-04-02T20:12:00Z"/>
            </w:rPr>
          </w:rPrChange>
        </w:rPr>
        <w:pPrChange w:id="166" w:author="Oshan Jayawardana" w:date="2021-04-02T20:12: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ins w:id="167" w:author="Oshan Jayawardana" w:date="2021-04-02T20:37:00Z">
        <w:r>
          <w:rPr>
            <w:noProof/>
          </w:rPr>
          <w:drawing>
            <wp:anchor distT="0" distB="0" distL="114300" distR="114300" simplePos="0" relativeHeight="251669504" behindDoc="0" locked="0" layoutInCell="1" allowOverlap="1" wp14:anchorId="1316E514" wp14:editId="043D0BDA">
              <wp:simplePos x="0" y="0"/>
              <wp:positionH relativeFrom="margin">
                <wp:align>center</wp:align>
              </wp:positionH>
              <wp:positionV relativeFrom="paragraph">
                <wp:posOffset>448945</wp:posOffset>
              </wp:positionV>
              <wp:extent cx="4953000" cy="47351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003" t="11366" r="9300" b="8610"/>
                      <a:stretch/>
                    </pic:blipFill>
                    <pic:spPr bwMode="auto">
                      <a:xfrm>
                        <a:off x="0" y="0"/>
                        <a:ext cx="4953000" cy="473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168" w:author="Oshan Jayawardana" w:date="2021-04-02T20:36:00Z">
        <w:r w:rsidR="002118D4" w:rsidRPr="005B568B" w:rsidDel="00DD7F25">
          <w:rPr>
            <w:noProof/>
          </w:rPr>
          <w:drawing>
            <wp:anchor distT="0" distB="0" distL="114300" distR="114300" simplePos="0" relativeHeight="251661312" behindDoc="0" locked="0" layoutInCell="1" allowOverlap="1" wp14:anchorId="30EB1491" wp14:editId="45AC2D6E">
              <wp:simplePos x="0" y="0"/>
              <wp:positionH relativeFrom="page">
                <wp:align>left</wp:align>
              </wp:positionH>
              <wp:positionV relativeFrom="paragraph">
                <wp:posOffset>427990</wp:posOffset>
              </wp:positionV>
              <wp:extent cx="7526655" cy="1651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491" t="8298" r="9142" b="2446"/>
                      <a:stretch/>
                    </pic:blipFill>
                    <pic:spPr bwMode="auto">
                      <a:xfrm>
                        <a:off x="0" y="0"/>
                        <a:ext cx="7526655"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69" w:author="Oshan Jayawardana" w:date="2021-04-02T20:15:00Z">
        <w:r w:rsidR="002118D4">
          <w:rPr>
            <w:color w:val="000000"/>
          </w:rPr>
          <w:t>Then in the next epoch we repeat above process again.</w:t>
        </w:r>
      </w:ins>
    </w:p>
    <w:p w14:paraId="0E579369" w14:textId="387B3008" w:rsidR="00DD7F25" w:rsidRDefault="00DD7F25" w:rsidP="00526361">
      <w:pPr>
        <w:rPr>
          <w:ins w:id="170" w:author="Oshan Jayawardana" w:date="2021-04-02T20:42:00Z"/>
          <w:noProof/>
        </w:rPr>
      </w:pPr>
    </w:p>
    <w:p w14:paraId="554126F2" w14:textId="50F5488B" w:rsidR="005A795A" w:rsidRPr="005B568B" w:rsidDel="00526361" w:rsidRDefault="005A795A" w:rsidP="00526361">
      <w:pPr>
        <w:divId w:val="1440566653"/>
        <w:rPr>
          <w:del w:id="171" w:author="Oshan Jayawardana" w:date="2021-04-02T17:35:00Z"/>
        </w:rPr>
        <w:pPrChange w:id="172"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73" w:author="Oshan Jayawardana" w:date="2021-04-02T17:35:00Z">
        <w:r w:rsidRPr="005B568B" w:rsidDel="00526361">
          <w:delText>iterations </w:delText>
        </w:r>
        <w:r w:rsidRPr="005B568B" w:rsidDel="00526361">
          <w:rPr>
            <w:color w:val="666600"/>
          </w:rPr>
          <w:delText>=</w:delText>
        </w:r>
        <w:r w:rsidRPr="005B568B" w:rsidDel="00526361">
          <w:delText> </w:delText>
        </w:r>
        <w:r w:rsidRPr="005B568B" w:rsidDel="00526361">
          <w:rPr>
            <w:color w:val="006666"/>
          </w:rPr>
          <w:delText>300</w:delText>
        </w:r>
      </w:del>
    </w:p>
    <w:p w14:paraId="3F7FFE8F" w14:textId="70ED1DB9" w:rsidR="005A795A" w:rsidRPr="005B568B" w:rsidDel="00526361" w:rsidRDefault="005A795A" w:rsidP="00526361">
      <w:pPr>
        <w:divId w:val="1440566653"/>
        <w:rPr>
          <w:del w:id="174" w:author="Oshan Jayawardana" w:date="2021-04-02T17:35:00Z"/>
        </w:rPr>
        <w:pPrChange w:id="175"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76" w:author="Oshan Jayawardana" w:date="2021-04-02T17:35:00Z">
        <w:r w:rsidRPr="005B568B" w:rsidDel="00526361">
          <w:delText>lr </w:delText>
        </w:r>
        <w:r w:rsidRPr="005B568B" w:rsidDel="00526361">
          <w:rPr>
            <w:color w:val="666600"/>
          </w:rPr>
          <w:delText>=</w:delText>
        </w:r>
        <w:r w:rsidRPr="005B568B" w:rsidDel="00526361">
          <w:delText> </w:delText>
        </w:r>
        <w:r w:rsidRPr="005B568B" w:rsidDel="00526361">
          <w:rPr>
            <w:color w:val="006666"/>
          </w:rPr>
          <w:delText>1.4e-2</w:delText>
        </w:r>
      </w:del>
    </w:p>
    <w:p w14:paraId="2C559C53" w14:textId="29101861" w:rsidR="005A795A" w:rsidRPr="005B568B" w:rsidDel="00526361" w:rsidRDefault="005A795A" w:rsidP="00526361">
      <w:pPr>
        <w:divId w:val="1440566653"/>
        <w:rPr>
          <w:del w:id="177" w:author="Oshan Jayawardana" w:date="2021-04-02T17:35:00Z"/>
        </w:rPr>
        <w:pPrChange w:id="178"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79" w:author="Oshan Jayawardana" w:date="2021-04-02T17:35:00Z">
        <w:r w:rsidRPr="005B568B" w:rsidDel="00526361">
          <w:delText>lr_decay</w:delText>
        </w:r>
        <w:r w:rsidRPr="005B568B" w:rsidDel="00526361">
          <w:rPr>
            <w:color w:val="666600"/>
          </w:rPr>
          <w:delText>=</w:delText>
        </w:r>
        <w:r w:rsidRPr="005B568B" w:rsidDel="00526361">
          <w:delText> </w:delText>
        </w:r>
        <w:r w:rsidRPr="005B568B" w:rsidDel="00526361">
          <w:rPr>
            <w:color w:val="006666"/>
          </w:rPr>
          <w:delText>0.999</w:delText>
        </w:r>
      </w:del>
    </w:p>
    <w:p w14:paraId="6B5AF6F7" w14:textId="71BA38F4" w:rsidR="005A795A" w:rsidRPr="005B568B" w:rsidDel="00526361" w:rsidRDefault="005A795A" w:rsidP="00526361">
      <w:pPr>
        <w:divId w:val="1440566653"/>
        <w:rPr>
          <w:del w:id="180" w:author="Oshan Jayawardana" w:date="2021-04-02T17:35:00Z"/>
        </w:rPr>
        <w:pPrChange w:id="181"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82" w:author="Oshan Jayawardana" w:date="2021-04-02T17:35:00Z">
        <w:r w:rsidRPr="005B568B" w:rsidDel="00526361">
          <w:delText>reg </w:delText>
        </w:r>
        <w:r w:rsidRPr="005B568B" w:rsidDel="00526361">
          <w:rPr>
            <w:color w:val="666600"/>
          </w:rPr>
          <w:delText>=</w:delText>
        </w:r>
        <w:r w:rsidRPr="005B568B" w:rsidDel="00526361">
          <w:delText> </w:delText>
        </w:r>
        <w:r w:rsidRPr="005B568B" w:rsidDel="00526361">
          <w:rPr>
            <w:color w:val="006666"/>
          </w:rPr>
          <w:delText>5e-6</w:delText>
        </w:r>
      </w:del>
    </w:p>
    <w:p w14:paraId="1BC14144" w14:textId="64B24882" w:rsidR="005A795A" w:rsidRPr="005B568B" w:rsidDel="00526361" w:rsidRDefault="005A795A" w:rsidP="00526361">
      <w:pPr>
        <w:divId w:val="1440566653"/>
        <w:rPr>
          <w:del w:id="183" w:author="Oshan Jayawardana" w:date="2021-04-02T17:35:00Z"/>
        </w:rPr>
        <w:pPrChange w:id="184"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85" w:author="Oshan Jayawardana" w:date="2021-04-02T17:35:00Z">
        <w:r w:rsidRPr="005B568B" w:rsidDel="00526361">
          <w:delText> </w:delText>
        </w:r>
      </w:del>
    </w:p>
    <w:p w14:paraId="5FF197F5" w14:textId="1A774D0F" w:rsidR="005A795A" w:rsidRPr="005B568B" w:rsidDel="00526361" w:rsidRDefault="005A795A" w:rsidP="00526361">
      <w:pPr>
        <w:divId w:val="1440566653"/>
        <w:rPr>
          <w:del w:id="186" w:author="Oshan Jayawardana" w:date="2021-04-02T17:35:00Z"/>
        </w:rPr>
        <w:pPrChange w:id="187" w:author="Oshan Jayawardana" w:date="2021-04-02T17:35:00Z">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pPr>
        </w:pPrChange>
      </w:pPr>
      <w:del w:id="188" w:author="Oshan Jayawardana" w:date="2021-04-02T17:35:00Z">
        <w:r w:rsidRPr="005B568B" w:rsidDel="00526361">
          <w:delText>w1m</w:delText>
        </w:r>
        <w:r w:rsidRPr="005B568B" w:rsidDel="00526361">
          <w:rPr>
            <w:color w:val="666600"/>
          </w:rPr>
          <w:delText>,</w:delText>
        </w:r>
        <w:r w:rsidRPr="005B568B" w:rsidDel="00526361">
          <w:delText>b1m</w:delText>
        </w:r>
        <w:r w:rsidRPr="005B568B" w:rsidDel="00526361">
          <w:rPr>
            <w:color w:val="666600"/>
          </w:rPr>
          <w:delText>,</w:delText>
        </w:r>
        <w:r w:rsidRPr="005B568B" w:rsidDel="00526361">
          <w:delText>w2m</w:delText>
        </w:r>
        <w:r w:rsidRPr="005B568B" w:rsidDel="00526361">
          <w:rPr>
            <w:color w:val="666600"/>
          </w:rPr>
          <w:delText>,</w:delText>
        </w:r>
        <w:r w:rsidRPr="005B568B" w:rsidDel="00526361">
          <w:delText>b2m</w:delText>
        </w:r>
        <w:r w:rsidRPr="005B568B" w:rsidDel="00526361">
          <w:rPr>
            <w:color w:val="666600"/>
          </w:rPr>
          <w:delText>,</w:delText>
        </w:r>
        <w:r w:rsidRPr="005B568B" w:rsidDel="00526361">
          <w:delText>loss_historym</w:delText>
        </w:r>
        <w:r w:rsidRPr="005B568B" w:rsidDel="00526361">
          <w:rPr>
            <w:color w:val="666600"/>
          </w:rPr>
          <w:delText>,</w:delText>
        </w:r>
        <w:r w:rsidRPr="005B568B" w:rsidDel="00526361">
          <w:delText>loss_history_testm</w:delText>
        </w:r>
        <w:r w:rsidRPr="005B568B" w:rsidDel="00526361">
          <w:rPr>
            <w:color w:val="666600"/>
          </w:rPr>
          <w:delText>,</w:delText>
        </w:r>
        <w:r w:rsidRPr="005B568B" w:rsidDel="00526361">
          <w:delText>train_acc_historym</w:delText>
        </w:r>
        <w:r w:rsidRPr="005B568B" w:rsidDel="00526361">
          <w:rPr>
            <w:color w:val="666600"/>
          </w:rPr>
          <w:delText>,</w:delText>
        </w:r>
        <w:r w:rsidRPr="005B568B" w:rsidDel="00526361">
          <w:delText>val_acc_historym</w:delText>
        </w:r>
        <w:r w:rsidRPr="005B568B" w:rsidDel="00526361">
          <w:rPr>
            <w:color w:val="666600"/>
          </w:rPr>
          <w:delText>=</w:delText>
        </w:r>
        <w:r w:rsidRPr="005B568B" w:rsidDel="00526361">
          <w:delText>layer2</w:delText>
        </w:r>
        <w:r w:rsidRPr="005B568B" w:rsidDel="00526361">
          <w:rPr>
            <w:color w:val="666600"/>
          </w:rPr>
          <w:delText>(</w:delText>
        </w:r>
        <w:r w:rsidRPr="005B568B" w:rsidDel="00526361">
          <w:delText>x_trainn</w:delText>
        </w:r>
        <w:r w:rsidRPr="005B568B" w:rsidDel="00526361">
          <w:rPr>
            <w:color w:val="666600"/>
          </w:rPr>
          <w:delText>,</w:delText>
        </w:r>
        <w:r w:rsidRPr="005B568B" w:rsidDel="00526361">
          <w:delText>y_trainn</w:delText>
        </w:r>
        <w:r w:rsidRPr="005B568B" w:rsidDel="00526361">
          <w:rPr>
            <w:color w:val="666600"/>
          </w:rPr>
          <w:delText>,</w:delText>
        </w:r>
        <w:r w:rsidRPr="005B568B" w:rsidDel="00526361">
          <w:delText>x_testn</w:delText>
        </w:r>
        <w:r w:rsidRPr="005B568B" w:rsidDel="00526361">
          <w:rPr>
            <w:color w:val="666600"/>
          </w:rPr>
          <w:delText>,</w:delText>
        </w:r>
        <w:r w:rsidRPr="005B568B" w:rsidDel="00526361">
          <w:delText>y_testn</w:delText>
        </w:r>
        <w:r w:rsidRPr="005B568B" w:rsidDel="00526361">
          <w:rPr>
            <w:color w:val="666600"/>
          </w:rPr>
          <w:delText>,</w:delText>
        </w:r>
        <w:r w:rsidRPr="005B568B" w:rsidDel="00526361">
          <w:delText>batch_size</w:delText>
        </w:r>
        <w:r w:rsidRPr="005B568B" w:rsidDel="00526361">
          <w:rPr>
            <w:color w:val="666600"/>
          </w:rPr>
          <w:delText>,</w:delText>
        </w:r>
        <w:r w:rsidRPr="005B568B" w:rsidDel="00526361">
          <w:delText>H</w:delText>
        </w:r>
        <w:r w:rsidRPr="005B568B" w:rsidDel="00526361">
          <w:rPr>
            <w:color w:val="666600"/>
          </w:rPr>
          <w:delText>,</w:delText>
        </w:r>
        <w:r w:rsidRPr="005B568B" w:rsidDel="00526361">
          <w:delText>K</w:delText>
        </w:r>
        <w:r w:rsidRPr="005B568B" w:rsidDel="00526361">
          <w:rPr>
            <w:color w:val="666600"/>
          </w:rPr>
          <w:delText>,</w:delText>
        </w:r>
        <w:r w:rsidRPr="005B568B" w:rsidDel="00526361">
          <w:rPr>
            <w:color w:val="660066"/>
          </w:rPr>
          <w:delText>Din</w:delText>
        </w:r>
        <w:r w:rsidRPr="005B568B" w:rsidDel="00526361">
          <w:rPr>
            <w:color w:val="666600"/>
          </w:rPr>
          <w:delText>,</w:delText>
        </w:r>
        <w:r w:rsidRPr="005B568B" w:rsidDel="00526361">
          <w:delText>lr</w:delText>
        </w:r>
        <w:r w:rsidRPr="005B568B" w:rsidDel="00526361">
          <w:rPr>
            <w:color w:val="666600"/>
          </w:rPr>
          <w:delText>,</w:delText>
        </w:r>
        <w:r w:rsidRPr="005B568B" w:rsidDel="00526361">
          <w:delText>lr_decay</w:delText>
        </w:r>
        <w:r w:rsidRPr="005B568B" w:rsidDel="00526361">
          <w:rPr>
            <w:color w:val="666600"/>
          </w:rPr>
          <w:delText>,</w:delText>
        </w:r>
        <w:r w:rsidRPr="005B568B" w:rsidDel="00526361">
          <w:delText>reg</w:delText>
        </w:r>
        <w:r w:rsidRPr="005B568B" w:rsidDel="00526361">
          <w:rPr>
            <w:color w:val="666600"/>
          </w:rPr>
          <w:delText>)</w:delText>
        </w:r>
      </w:del>
    </w:p>
    <w:p w14:paraId="008F9BF5" w14:textId="67D246C6" w:rsidR="005A795A" w:rsidRPr="002118D4" w:rsidDel="00DD7F25" w:rsidRDefault="00BF5537" w:rsidP="00526361">
      <w:pPr>
        <w:rPr>
          <w:del w:id="189" w:author="Oshan Jayawardana" w:date="2021-04-02T20:42:00Z"/>
          <w:rFonts w:cstheme="minorHAnsi"/>
          <w:noProof/>
          <w:rPrChange w:id="190" w:author="Oshan Jayawardana" w:date="2021-04-02T20:12:00Z">
            <w:rPr>
              <w:del w:id="191" w:author="Oshan Jayawardana" w:date="2021-04-02T20:42:00Z"/>
              <w:noProof/>
            </w:rPr>
          </w:rPrChange>
        </w:rPr>
        <w:pPrChange w:id="192" w:author="Oshan Jayawardana" w:date="2021-04-02T17:35:00Z">
          <w:pPr/>
        </w:pPrChange>
      </w:pPr>
      <w:del w:id="193" w:author="Oshan Jayawardana" w:date="2021-04-02T17:35:00Z">
        <w:r w:rsidRPr="005B568B" w:rsidDel="00526361">
          <w:rPr>
            <w:noProof/>
          </w:rPr>
          <w:delText>`</w:delText>
        </w:r>
      </w:del>
      <w:del w:id="194" w:author="Oshan Jayawardana" w:date="2021-04-02T17:36:00Z">
        <w:r w:rsidR="005A795A" w:rsidRPr="005B568B" w:rsidDel="00526361">
          <w:rPr>
            <w:noProof/>
          </w:rPr>
          <w:delText>Comparison of gradient descent with and without mini batching</w:delText>
        </w:r>
        <w:r w:rsidR="001D2C50" w:rsidRPr="005B568B" w:rsidDel="00526361">
          <w:rPr>
            <w:noProof/>
          </w:rPr>
          <w:delText>.</w:delText>
        </w:r>
      </w:del>
    </w:p>
    <w:p w14:paraId="69F924D4" w14:textId="71716873" w:rsidR="001D2C50" w:rsidRDefault="001D2C50" w:rsidP="005A795A">
      <w:pPr>
        <w:rPr>
          <w:ins w:id="195" w:author="Oshan Jayawardana" w:date="2021-04-02T20:20:00Z"/>
          <w:rFonts w:cstheme="minorHAnsi"/>
          <w:noProof/>
        </w:rPr>
      </w:pPr>
      <w:r w:rsidRPr="005B568B">
        <w:rPr>
          <w:rFonts w:cstheme="minorHAnsi"/>
          <w:noProof/>
        </w:rPr>
        <w:t xml:space="preserve">As we can observe with </w:t>
      </w:r>
      <w:del w:id="196" w:author="Oshan Jayawardana" w:date="2021-04-02T20:18:00Z">
        <w:r w:rsidRPr="005B568B" w:rsidDel="002118D4">
          <w:rPr>
            <w:rFonts w:cstheme="minorHAnsi"/>
            <w:noProof/>
          </w:rPr>
          <w:delText>mini s</w:delText>
        </w:r>
      </w:del>
      <w:ins w:id="197" w:author="Oshan Jayawardana" w:date="2021-04-02T20:18:00Z">
        <w:r w:rsidR="002118D4">
          <w:rPr>
            <w:rFonts w:cstheme="minorHAnsi"/>
            <w:noProof/>
          </w:rPr>
          <w:t>S</w:t>
        </w:r>
      </w:ins>
      <w:r w:rsidRPr="005B568B">
        <w:rPr>
          <w:rFonts w:cstheme="minorHAnsi"/>
          <w:noProof/>
        </w:rPr>
        <w:t>tochastic gradient descent training process shows huge oscilations</w:t>
      </w:r>
      <w:ins w:id="198" w:author="Oshan Jayawardana" w:date="2021-04-02T20:17:00Z">
        <w:r w:rsidR="002118D4">
          <w:rPr>
            <w:rFonts w:cstheme="minorHAnsi"/>
            <w:noProof/>
          </w:rPr>
          <w:t>.</w:t>
        </w:r>
      </w:ins>
      <w:ins w:id="199" w:author="Oshan Jayawardana" w:date="2021-04-02T20:18:00Z">
        <w:r w:rsidR="002118D4">
          <w:rPr>
            <w:rFonts w:cstheme="minorHAnsi"/>
            <w:noProof/>
          </w:rPr>
          <w:t xml:space="preserve"> But it has achived a low loss and a high accuracy in few epochs</w:t>
        </w:r>
      </w:ins>
      <w:ins w:id="200" w:author="Oshan Jayawardana" w:date="2021-04-02T20:19:00Z">
        <w:r w:rsidR="002118D4">
          <w:rPr>
            <w:rFonts w:cstheme="minorHAnsi"/>
            <w:noProof/>
          </w:rPr>
          <w:t>. That loss is even lower than the loss achieved by Normal gradient descent after 300 epochs.</w:t>
        </w:r>
      </w:ins>
      <w:del w:id="201" w:author="Oshan Jayawardana" w:date="2021-04-02T20:17:00Z">
        <w:r w:rsidRPr="005B568B" w:rsidDel="002118D4">
          <w:rPr>
            <w:rFonts w:cstheme="minorHAnsi"/>
            <w:noProof/>
          </w:rPr>
          <w:delText xml:space="preserve"> in loss and accuracy functions. This is due to random </w:delText>
        </w:r>
        <w:r w:rsidR="00B55208" w:rsidRPr="005B568B" w:rsidDel="002118D4">
          <w:rPr>
            <w:rFonts w:cstheme="minorHAnsi"/>
            <w:noProof/>
          </w:rPr>
          <w:delText>selection of data from mini batches. But the algorithm becomes fast. Eventhough the training process is oscillating, the overall is sufficiently similar to the gradient discent without minibatching. So it is a good tradeoff.</w:delText>
        </w:r>
      </w:del>
    </w:p>
    <w:p w14:paraId="26C0F3B9" w14:textId="2D4B79A5" w:rsidR="002118D4" w:rsidRDefault="002118D4" w:rsidP="005A795A">
      <w:pPr>
        <w:rPr>
          <w:ins w:id="202" w:author="Oshan Jayawardana" w:date="2021-04-02T20:20:00Z"/>
          <w:rFonts w:cstheme="minorHAnsi"/>
          <w:noProof/>
        </w:rPr>
      </w:pPr>
      <w:ins w:id="203" w:author="Oshan Jayawardana" w:date="2021-04-02T20:20:00Z">
        <w:r>
          <w:rPr>
            <w:rFonts w:cstheme="minorHAnsi"/>
            <w:noProof/>
          </w:rPr>
          <w:t>Explanation</w:t>
        </w:r>
        <w:r w:rsidR="005370D2">
          <w:rPr>
            <w:rFonts w:cstheme="minorHAnsi"/>
            <w:noProof/>
          </w:rPr>
          <w:t>:</w:t>
        </w:r>
      </w:ins>
    </w:p>
    <w:p w14:paraId="43867599" w14:textId="5DC691E6" w:rsidR="005370D2" w:rsidRDefault="005370D2" w:rsidP="005A795A">
      <w:pPr>
        <w:rPr>
          <w:ins w:id="204" w:author="Oshan Jayawardana" w:date="2021-04-02T20:25:00Z"/>
          <w:rFonts w:cstheme="minorHAnsi"/>
          <w:noProof/>
        </w:rPr>
      </w:pPr>
      <w:ins w:id="205" w:author="Oshan Jayawardana" w:date="2021-04-02T20:21:00Z">
        <w:r>
          <w:rPr>
            <w:rFonts w:cstheme="minorHAnsi"/>
            <w:noProof/>
          </w:rPr>
          <w:tab/>
          <w:t xml:space="preserve">When we are using the whole batch at once for the gradient descent, the effect of </w:t>
        </w:r>
      </w:ins>
      <w:ins w:id="206" w:author="Oshan Jayawardana" w:date="2021-04-02T20:22:00Z">
        <w:r>
          <w:rPr>
            <w:rFonts w:cstheme="minorHAnsi"/>
            <w:noProof/>
          </w:rPr>
          <w:t>bad data get normalized. So the Neuaral Network can have a lower loss</w:t>
        </w:r>
      </w:ins>
      <w:ins w:id="207" w:author="Oshan Jayawardana" w:date="2021-04-02T20:23:00Z">
        <w:r>
          <w:rPr>
            <w:rFonts w:cstheme="minorHAnsi"/>
            <w:noProof/>
          </w:rPr>
          <w:t xml:space="preserve">. But at the same time the effect of good data is also normalized. </w:t>
        </w:r>
      </w:ins>
      <w:ins w:id="208" w:author="Oshan Jayawardana" w:date="2021-04-02T20:25:00Z">
        <w:r>
          <w:rPr>
            <w:rFonts w:cstheme="minorHAnsi"/>
            <w:noProof/>
          </w:rPr>
          <w:t>So it takes lot of iterations to reach the global minima.</w:t>
        </w:r>
      </w:ins>
    </w:p>
    <w:p w14:paraId="25D7FA6D" w14:textId="319CF121" w:rsidR="005370D2" w:rsidRPr="005B568B" w:rsidRDefault="005370D2" w:rsidP="005370D2">
      <w:pPr>
        <w:ind w:firstLine="360"/>
        <w:rPr>
          <w:rFonts w:cstheme="minorHAnsi"/>
          <w:noProof/>
        </w:rPr>
        <w:pPrChange w:id="209" w:author="Oshan Jayawardana" w:date="2021-04-02T20:25:00Z">
          <w:pPr/>
        </w:pPrChange>
      </w:pPr>
      <w:ins w:id="210" w:author="Oshan Jayawardana" w:date="2021-04-02T20:25:00Z">
        <w:r>
          <w:rPr>
            <w:rFonts w:cstheme="minorHAnsi"/>
            <w:noProof/>
          </w:rPr>
          <w:t>But when we are using stochastic gradient</w:t>
        </w:r>
      </w:ins>
      <w:ins w:id="211" w:author="Oshan Jayawardana" w:date="2021-04-02T20:26:00Z">
        <w:r>
          <w:rPr>
            <w:rFonts w:cstheme="minorHAnsi"/>
            <w:noProof/>
          </w:rPr>
          <w:t xml:space="preserve"> descent we run forward and backward propagation for small batches of data. So the good data have a huge impact in gradient desc</w:t>
        </w:r>
      </w:ins>
      <w:ins w:id="212" w:author="Oshan Jayawardana" w:date="2021-04-02T20:27:00Z">
        <w:r>
          <w:rPr>
            <w:rFonts w:cstheme="minorHAnsi"/>
            <w:noProof/>
          </w:rPr>
          <w:t>ent. So the neural network can reach a global minima in a less number of epochs. But at the same time, the effect of bad data is also magnifie</w:t>
        </w:r>
      </w:ins>
      <w:ins w:id="213" w:author="Oshan Jayawardana" w:date="2021-04-02T20:28:00Z">
        <w:r>
          <w:rPr>
            <w:rFonts w:cstheme="minorHAnsi"/>
            <w:noProof/>
          </w:rPr>
          <w:t xml:space="preserve">d. This causes high </w:t>
        </w:r>
        <w:r w:rsidRPr="005370D2">
          <w:rPr>
            <w:rFonts w:cstheme="minorHAnsi"/>
            <w:noProof/>
          </w:rPr>
          <w:t>fluctuation</w:t>
        </w:r>
        <w:r>
          <w:rPr>
            <w:rFonts w:cstheme="minorHAnsi"/>
            <w:noProof/>
          </w:rPr>
          <w:t xml:space="preserve"> in </w:t>
        </w:r>
      </w:ins>
      <w:ins w:id="214" w:author="Oshan Jayawardana" w:date="2021-04-02T20:29:00Z">
        <w:r>
          <w:rPr>
            <w:rFonts w:cstheme="minorHAnsi"/>
            <w:noProof/>
          </w:rPr>
          <w:t>loss and accuracy.</w:t>
        </w:r>
      </w:ins>
      <w:ins w:id="215" w:author="Oshan Jayawardana" w:date="2021-04-02T20:28:00Z">
        <w:r>
          <w:rPr>
            <w:rFonts w:cstheme="minorHAnsi"/>
            <w:noProof/>
          </w:rPr>
          <w:t xml:space="preserve"> </w:t>
        </w:r>
      </w:ins>
    </w:p>
    <w:p w14:paraId="31C1AEC1" w14:textId="2F107AA7" w:rsidR="005A795A" w:rsidRPr="005B568B" w:rsidRDefault="005A795A" w:rsidP="005A795A">
      <w:pPr>
        <w:pStyle w:val="ListParagraph"/>
        <w:numPr>
          <w:ilvl w:val="0"/>
          <w:numId w:val="1"/>
        </w:numPr>
        <w:rPr>
          <w:rFonts w:cstheme="minorHAnsi"/>
        </w:rPr>
      </w:pPr>
      <w:r w:rsidRPr="005B568B">
        <w:rPr>
          <w:rFonts w:cstheme="minorHAnsi"/>
        </w:rPr>
        <w:lastRenderedPageBreak/>
        <w:t>CNN</w:t>
      </w:r>
    </w:p>
    <w:p w14:paraId="263E24B9" w14:textId="33C010CF" w:rsidR="005A795A" w:rsidRPr="005B568B" w:rsidRDefault="005A795A" w:rsidP="005A795A">
      <w:pPr>
        <w:rPr>
          <w:rFonts w:cstheme="minorHAnsi"/>
        </w:rPr>
      </w:pPr>
      <w:del w:id="216" w:author="Oshan Jayawardana" w:date="2021-04-02T18:30:00Z">
        <w:r w:rsidRPr="005B568B" w:rsidDel="00AB49D5">
          <w:rPr>
            <w:rFonts w:cstheme="minorHAnsi"/>
          </w:rPr>
          <w:delText>Preprocessing data</w:delText>
        </w:r>
      </w:del>
      <w:ins w:id="217" w:author="Oshan Jayawardana" w:date="2021-04-02T18:30:00Z">
        <w:r w:rsidR="00AB49D5">
          <w:rPr>
            <w:rFonts w:cstheme="minorHAnsi"/>
          </w:rPr>
          <w:t>Data is preprocessed</w:t>
        </w:r>
      </w:ins>
      <w:r w:rsidRPr="005B568B">
        <w:rPr>
          <w:rFonts w:cstheme="minorHAnsi"/>
        </w:rPr>
        <w:t xml:space="preserve"> without normalization of pixels and without reshaping the images.</w:t>
      </w:r>
    </w:p>
    <w:p w14:paraId="12F0C0D9"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2"/>
          <w:szCs w:val="22"/>
        </w:rPr>
      </w:pPr>
      <w:r w:rsidRPr="005B568B">
        <w:rPr>
          <w:rFonts w:asciiTheme="minorHAnsi" w:hAnsiTheme="minorHAnsi" w:cstheme="minorHAnsi"/>
          <w:color w:val="000000"/>
          <w:sz w:val="22"/>
          <w:szCs w:val="22"/>
        </w:rPr>
        <w:t>x_trainc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p>
    <w:p w14:paraId="051DE11C" w14:textId="77777777" w:rsidR="005A795A" w:rsidRPr="005B568B" w:rsidRDefault="005A795A" w:rsidP="005A795A">
      <w:pPr>
        <w:rPr>
          <w:rFonts w:cstheme="minorHAnsi"/>
        </w:rPr>
      </w:pPr>
    </w:p>
    <w:p w14:paraId="0EA49838" w14:textId="7A5A42D6" w:rsidR="005A795A" w:rsidRDefault="005A795A" w:rsidP="005A795A">
      <w:pPr>
        <w:rPr>
          <w:ins w:id="218" w:author="Oshan Jayawardana" w:date="2021-04-02T18:33:00Z"/>
          <w:rFonts w:cstheme="minorHAnsi"/>
        </w:rPr>
      </w:pPr>
      <w:r w:rsidRPr="005B568B">
        <w:rPr>
          <w:rFonts w:cstheme="minorHAnsi"/>
        </w:rPr>
        <w:t xml:space="preserve">CNN </w:t>
      </w:r>
      <w:ins w:id="219" w:author="Oshan Jayawardana" w:date="2021-04-02T18:32:00Z">
        <w:r w:rsidR="00AB49D5">
          <w:rPr>
            <w:rFonts w:cstheme="minorHAnsi"/>
          </w:rPr>
          <w:t xml:space="preserve">is </w:t>
        </w:r>
      </w:ins>
      <w:r w:rsidRPr="005B568B">
        <w:rPr>
          <w:rFonts w:cstheme="minorHAnsi"/>
        </w:rPr>
        <w:t>coded using Keras.models.Sequential.</w:t>
      </w:r>
      <w:ins w:id="220" w:author="Oshan Jayawardana" w:date="2021-04-02T18:32:00Z">
        <w:r w:rsidR="00AB49D5">
          <w:rPr>
            <w:rFonts w:cstheme="minorHAnsi"/>
          </w:rPr>
          <w:t xml:space="preserve"> We can get the summery of the CNN using model.summary()</w:t>
        </w:r>
      </w:ins>
      <w:ins w:id="221" w:author="Oshan Jayawardana" w:date="2021-04-02T18:33:00Z">
        <w:r w:rsidR="00AB49D5">
          <w:rPr>
            <w:rFonts w:cstheme="minorHAnsi"/>
          </w:rPr>
          <w:t>.</w:t>
        </w:r>
      </w:ins>
    </w:p>
    <w:p w14:paraId="73C2F311" w14:textId="3D94EE81" w:rsidR="00AB49D5" w:rsidRPr="005B568B" w:rsidRDefault="00AB49D5" w:rsidP="005A795A">
      <w:pPr>
        <w:rPr>
          <w:rFonts w:cstheme="minorHAnsi"/>
        </w:rPr>
      </w:pPr>
      <w:ins w:id="222" w:author="Oshan Jayawardana" w:date="2021-04-02T18:34:00Z">
        <w:r>
          <w:rPr>
            <w:rFonts w:cstheme="minorHAnsi"/>
          </w:rPr>
          <w:t xml:space="preserve">CNN has </w:t>
        </w:r>
      </w:ins>
      <w:ins w:id="223" w:author="Oshan Jayawardana" w:date="2021-04-02T18:35:00Z">
        <w:r>
          <w:rPr>
            <w:rFonts w:cstheme="minorHAnsi"/>
          </w:rPr>
          <w:t>73,418 learnable parameters and 0 non learnable parameters</w:t>
        </w:r>
      </w:ins>
    </w:p>
    <w:p w14:paraId="3DA943B6" w14:textId="35B5138C" w:rsidR="005A795A" w:rsidRPr="005B568B" w:rsidRDefault="00BC7127" w:rsidP="005A795A">
      <w:pPr>
        <w:rPr>
          <w:rFonts w:cstheme="minorHAnsi"/>
          <w:noProof/>
        </w:rPr>
      </w:pPr>
      <w:r w:rsidRPr="005B568B">
        <w:rPr>
          <w:rFonts w:cstheme="minorHAnsi"/>
          <w:noProof/>
        </w:rPr>
        <w:t>We can get the summary of the CNN by using model.summary(). According to the output CNN has,</w:t>
      </w:r>
    </w:p>
    <w:p w14:paraId="18BBC493" w14:textId="3485F50B" w:rsidR="00EC4E00" w:rsidRPr="005B568B" w:rsidRDefault="00EC4E00" w:rsidP="00EC4E00">
      <w:pPr>
        <w:pStyle w:val="ListParagraph"/>
        <w:numPr>
          <w:ilvl w:val="0"/>
          <w:numId w:val="2"/>
        </w:numPr>
        <w:rPr>
          <w:rFonts w:cstheme="minorHAnsi"/>
          <w:noProof/>
        </w:rPr>
      </w:pPr>
      <w:r w:rsidRPr="005B568B">
        <w:rPr>
          <w:rFonts w:cstheme="minorHAnsi"/>
          <w:noProof/>
        </w:rPr>
        <w:t>Total parameters: 73418</w:t>
      </w:r>
    </w:p>
    <w:p w14:paraId="249AC501" w14:textId="65F0E381" w:rsidR="00EC4E00" w:rsidRPr="005B568B" w:rsidRDefault="00EC4E00" w:rsidP="00EC4E00">
      <w:pPr>
        <w:pStyle w:val="ListParagraph"/>
        <w:numPr>
          <w:ilvl w:val="0"/>
          <w:numId w:val="2"/>
        </w:numPr>
        <w:rPr>
          <w:rFonts w:cstheme="minorHAnsi"/>
          <w:noProof/>
        </w:rPr>
      </w:pPr>
      <w:r w:rsidRPr="005B568B">
        <w:rPr>
          <w:rFonts w:cstheme="minorHAnsi"/>
          <w:noProof/>
        </w:rPr>
        <w:t>Learnable parameters: 73418</w:t>
      </w:r>
    </w:p>
    <w:p w14:paraId="1AB6518F" w14:textId="77777777" w:rsidR="00AB49D5" w:rsidRDefault="00EC4E00" w:rsidP="005B568B">
      <w:pPr>
        <w:pStyle w:val="ListParagraph"/>
        <w:numPr>
          <w:ilvl w:val="0"/>
          <w:numId w:val="2"/>
        </w:numPr>
        <w:rPr>
          <w:ins w:id="224" w:author="Oshan Jayawardana" w:date="2021-04-02T18:35:00Z"/>
          <w:rFonts w:cstheme="minorHAnsi"/>
          <w:noProof/>
        </w:rPr>
      </w:pPr>
      <w:r w:rsidRPr="005B568B">
        <w:rPr>
          <w:rFonts w:cstheme="minorHAnsi"/>
          <w:noProof/>
        </w:rPr>
        <w:t>Non Learnable parameters: 0</w:t>
      </w:r>
    </w:p>
    <w:p w14:paraId="6635F357" w14:textId="7158439D" w:rsidR="00294B60" w:rsidRDefault="00294B60" w:rsidP="00AB49D5">
      <w:pPr>
        <w:rPr>
          <w:ins w:id="225" w:author="Oshan Jayawardana" w:date="2021-04-02T18:51:00Z"/>
          <w:rFonts w:cstheme="minorHAnsi"/>
          <w:noProof/>
        </w:rPr>
      </w:pPr>
      <w:ins w:id="226" w:author="Oshan Jayawardana" w:date="2021-04-02T18:43:00Z">
        <w:r>
          <w:rPr>
            <w:rFonts w:cstheme="minorHAnsi"/>
            <w:noProof/>
          </w:rPr>
          <w:t>Here we are using SGD with momentu</w:t>
        </w:r>
      </w:ins>
      <w:ins w:id="227" w:author="Oshan Jayawardana" w:date="2021-04-02T18:44:00Z">
        <w:r>
          <w:rPr>
            <w:rFonts w:cstheme="minorHAnsi"/>
            <w:noProof/>
          </w:rPr>
          <w:t>m as the optimizer. It is a mix of mini batching process a</w:t>
        </w:r>
      </w:ins>
      <w:ins w:id="228" w:author="Oshan Jayawardana" w:date="2021-04-02T18:45:00Z">
        <w:r>
          <w:rPr>
            <w:rFonts w:cstheme="minorHAnsi"/>
            <w:noProof/>
          </w:rPr>
          <w:t xml:space="preserve">nd using the </w:t>
        </w:r>
      </w:ins>
      <w:ins w:id="229" w:author="Oshan Jayawardana" w:date="2021-04-02T18:47:00Z">
        <w:r>
          <w:rPr>
            <w:rFonts w:cstheme="minorHAnsi"/>
            <w:noProof/>
          </w:rPr>
          <w:t>past loss values reg</w:t>
        </w:r>
      </w:ins>
      <w:ins w:id="230" w:author="Oshan Jayawardana" w:date="2021-04-02T18:48:00Z">
        <w:r>
          <w:rPr>
            <w:rFonts w:cstheme="minorHAnsi"/>
            <w:noProof/>
          </w:rPr>
          <w:t>ulate the gradient descent.</w:t>
        </w:r>
      </w:ins>
    </w:p>
    <w:p w14:paraId="6226DA0A" w14:textId="7CA8F580" w:rsidR="007517E9" w:rsidRDefault="007517E9" w:rsidP="007517E9">
      <w:pPr>
        <w:pStyle w:val="ListParagraph"/>
        <w:numPr>
          <w:ilvl w:val="0"/>
          <w:numId w:val="10"/>
        </w:numPr>
        <w:rPr>
          <w:ins w:id="231" w:author="Oshan Jayawardana" w:date="2021-04-02T18:51:00Z"/>
          <w:rFonts w:cstheme="minorHAnsi"/>
          <w:noProof/>
        </w:rPr>
      </w:pPr>
      <w:ins w:id="232" w:author="Oshan Jayawardana" w:date="2021-04-02T18:51:00Z">
        <w:r>
          <w:rPr>
            <w:rFonts w:cstheme="minorHAnsi"/>
            <w:noProof/>
          </w:rPr>
          <w:t>Initial learning rate: 0.01</w:t>
        </w:r>
      </w:ins>
    </w:p>
    <w:p w14:paraId="78DF19F8" w14:textId="529C8002" w:rsidR="007517E9" w:rsidRDefault="007517E9" w:rsidP="007517E9">
      <w:pPr>
        <w:pStyle w:val="ListParagraph"/>
        <w:numPr>
          <w:ilvl w:val="0"/>
          <w:numId w:val="10"/>
        </w:numPr>
        <w:rPr>
          <w:ins w:id="233" w:author="Oshan Jayawardana" w:date="2021-04-02T18:52:00Z"/>
          <w:rFonts w:cstheme="minorHAnsi"/>
          <w:noProof/>
        </w:rPr>
      </w:pPr>
      <w:ins w:id="234" w:author="Oshan Jayawardana" w:date="2021-04-02T18:51:00Z">
        <w:r>
          <w:rPr>
            <w:rFonts w:cstheme="minorHAnsi"/>
            <w:noProof/>
          </w:rPr>
          <w:t xml:space="preserve">Momentum: </w:t>
        </w:r>
      </w:ins>
      <w:ins w:id="235" w:author="Oshan Jayawardana" w:date="2021-04-02T18:52:00Z">
        <w:r>
          <w:rPr>
            <w:rFonts w:cstheme="minorHAnsi"/>
            <w:noProof/>
          </w:rPr>
          <w:t>0.9</w:t>
        </w:r>
      </w:ins>
    </w:p>
    <w:p w14:paraId="58E7B733" w14:textId="704056BA" w:rsidR="007517E9" w:rsidRPr="007517E9" w:rsidRDefault="007517E9" w:rsidP="007517E9">
      <w:pPr>
        <w:rPr>
          <w:ins w:id="236" w:author="Oshan Jayawardana" w:date="2021-04-02T18:43:00Z"/>
          <w:rFonts w:cstheme="minorHAnsi"/>
          <w:noProof/>
          <w:rPrChange w:id="237" w:author="Oshan Jayawardana" w:date="2021-04-02T18:52:00Z">
            <w:rPr>
              <w:ins w:id="238" w:author="Oshan Jayawardana" w:date="2021-04-02T18:43:00Z"/>
              <w:noProof/>
            </w:rPr>
          </w:rPrChange>
        </w:rPr>
        <w:pPrChange w:id="239" w:author="Oshan Jayawardana" w:date="2021-04-02T18:52:00Z">
          <w:pPr/>
        </w:pPrChange>
      </w:pPr>
      <w:ins w:id="240" w:author="Oshan Jayawardana" w:date="2021-04-02T18:52:00Z">
        <w:r>
          <w:rPr>
            <w:rFonts w:cstheme="minorHAnsi"/>
            <w:noProof/>
          </w:rPr>
          <w:t>Momentum decides how much past losses are affecting the current gradient descent.</w:t>
        </w:r>
      </w:ins>
    </w:p>
    <w:p w14:paraId="4857B634" w14:textId="4B57110D" w:rsidR="00B55208" w:rsidRDefault="00AB49D5" w:rsidP="00AB49D5">
      <w:pPr>
        <w:rPr>
          <w:ins w:id="241" w:author="Oshan Jayawardana" w:date="2021-04-02T18:37:00Z"/>
          <w:rFonts w:cstheme="minorHAnsi"/>
          <w:noProof/>
        </w:rPr>
      </w:pPr>
      <w:ins w:id="242" w:author="Oshan Jayawardana" w:date="2021-04-02T18:38:00Z">
        <w:r>
          <w:rPr>
            <w:rFonts w:cstheme="minorHAnsi"/>
            <w:noProof/>
          </w:rPr>
          <w:drawing>
            <wp:anchor distT="0" distB="0" distL="114300" distR="114300" simplePos="0" relativeHeight="251668480" behindDoc="0" locked="0" layoutInCell="1" allowOverlap="1" wp14:anchorId="0F02BEC5" wp14:editId="75C5D69D">
              <wp:simplePos x="0" y="0"/>
              <wp:positionH relativeFrom="margin">
                <wp:align>center</wp:align>
              </wp:positionH>
              <wp:positionV relativeFrom="paragraph">
                <wp:posOffset>361142</wp:posOffset>
              </wp:positionV>
              <wp:extent cx="3407822" cy="3273552"/>
              <wp:effectExtent l="0" t="0" r="254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992" t="11621" r="9315" b="8943"/>
                      <a:stretch/>
                    </pic:blipFill>
                    <pic:spPr bwMode="auto">
                      <a:xfrm>
                        <a:off x="0" y="0"/>
                        <a:ext cx="3407822" cy="3273552"/>
                      </a:xfrm>
                      <a:prstGeom prst="rect">
                        <a:avLst/>
                      </a:prstGeom>
                      <a:noFill/>
                      <a:ln>
                        <a:noFill/>
                      </a:ln>
                      <a:extLst>
                        <a:ext uri="{53640926-AAD7-44D8-BBD7-CCE9431645EC}">
                          <a14:shadowObscured xmlns:a14="http://schemas.microsoft.com/office/drawing/2010/main"/>
                        </a:ext>
                      </a:extLst>
                    </pic:spPr>
                  </pic:pic>
                </a:graphicData>
              </a:graphic>
            </wp:anchor>
          </w:drawing>
        </w:r>
      </w:ins>
      <w:del w:id="243" w:author="Oshan Jayawardana" w:date="2021-04-02T18:37:00Z">
        <w:r w:rsidR="00A1422E" w:rsidRPr="005B568B" w:rsidDel="00AB49D5">
          <w:rPr>
            <w:noProof/>
          </w:rPr>
          <w:drawing>
            <wp:anchor distT="0" distB="0" distL="114300" distR="114300" simplePos="0" relativeHeight="251662336" behindDoc="0" locked="0" layoutInCell="1" allowOverlap="1" wp14:anchorId="0DB089E6" wp14:editId="3B69721C">
              <wp:simplePos x="0" y="0"/>
              <wp:positionH relativeFrom="page">
                <wp:align>right</wp:align>
              </wp:positionH>
              <wp:positionV relativeFrom="paragraph">
                <wp:posOffset>311785</wp:posOffset>
              </wp:positionV>
              <wp:extent cx="7438390" cy="165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9839" t="7802" r="9490" b="2246"/>
                      <a:stretch/>
                    </pic:blipFill>
                    <pic:spPr bwMode="auto">
                      <a:xfrm>
                        <a:off x="0" y="0"/>
                        <a:ext cx="7438390" cy="1659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244" w:author="Oshan Jayawardana" w:date="2021-04-02T18:35:00Z">
        <w:r>
          <w:rPr>
            <w:rFonts w:cstheme="minorHAnsi"/>
            <w:noProof/>
          </w:rPr>
          <w:t xml:space="preserve">After running the </w:t>
        </w:r>
      </w:ins>
      <w:ins w:id="245" w:author="Oshan Jayawardana" w:date="2021-04-02T18:36:00Z">
        <w:r>
          <w:rPr>
            <w:rFonts w:cstheme="minorHAnsi"/>
            <w:noProof/>
          </w:rPr>
          <w:t>CNN for 60 epochs, I got the result below,</w:t>
        </w:r>
      </w:ins>
    </w:p>
    <w:p w14:paraId="11D1838D" w14:textId="62522156" w:rsidR="00AB49D5" w:rsidRDefault="00AB49D5" w:rsidP="00AB49D5">
      <w:pPr>
        <w:rPr>
          <w:ins w:id="246" w:author="Oshan Jayawardana" w:date="2021-04-02T18:39:00Z"/>
          <w:rFonts w:cstheme="minorHAnsi"/>
          <w:noProof/>
        </w:rPr>
      </w:pPr>
    </w:p>
    <w:p w14:paraId="73A6CFC6" w14:textId="0A809B78" w:rsidR="00AB49D5" w:rsidRPr="00AB49D5" w:rsidRDefault="00AB49D5" w:rsidP="00AB49D5">
      <w:pPr>
        <w:rPr>
          <w:rFonts w:cstheme="minorHAnsi"/>
          <w:noProof/>
          <w:rPrChange w:id="247" w:author="Oshan Jayawardana" w:date="2021-04-02T18:35:00Z">
            <w:rPr>
              <w:rFonts w:cstheme="minorHAnsi"/>
              <w:noProof/>
            </w:rPr>
          </w:rPrChange>
        </w:rPr>
        <w:pPrChange w:id="248" w:author="Oshan Jayawardana" w:date="2021-04-02T18:35:00Z">
          <w:pPr>
            <w:pStyle w:val="ListParagraph"/>
            <w:numPr>
              <w:numId w:val="2"/>
            </w:numPr>
            <w:ind w:hanging="360"/>
          </w:pPr>
        </w:pPrChange>
      </w:pPr>
      <w:ins w:id="249" w:author="Oshan Jayawardana" w:date="2021-04-02T18:39:00Z">
        <w:r>
          <w:rPr>
            <w:rFonts w:cstheme="minorHAnsi"/>
            <w:noProof/>
          </w:rPr>
          <w:t xml:space="preserve">Eventhough our model has lot of </w:t>
        </w:r>
      </w:ins>
      <w:ins w:id="250" w:author="Oshan Jayawardana" w:date="2021-04-02T18:40:00Z">
        <w:r>
          <w:rPr>
            <w:rFonts w:cstheme="minorHAnsi"/>
            <w:noProof/>
          </w:rPr>
          <w:t xml:space="preserve">convolutional and dense layers, we can observe that model is overfitting </w:t>
        </w:r>
        <w:r w:rsidR="00294B60">
          <w:rPr>
            <w:rFonts w:cstheme="minorHAnsi"/>
            <w:noProof/>
          </w:rPr>
          <w:t xml:space="preserve">after 20 epochs. </w:t>
        </w:r>
      </w:ins>
      <w:ins w:id="251" w:author="Oshan Jayawardana" w:date="2021-04-02T18:41:00Z">
        <w:r w:rsidR="00294B60">
          <w:rPr>
            <w:rFonts w:cstheme="minorHAnsi"/>
            <w:noProof/>
          </w:rPr>
          <w:t xml:space="preserve">This can happen due to many reasons. </w:t>
        </w:r>
      </w:ins>
      <w:ins w:id="252" w:author="Oshan Jayawardana" w:date="2021-04-02T18:42:00Z">
        <w:r w:rsidR="00294B60">
          <w:rPr>
            <w:rFonts w:cstheme="minorHAnsi"/>
            <w:noProof/>
          </w:rPr>
          <w:t xml:space="preserve">Most </w:t>
        </w:r>
      </w:ins>
      <w:ins w:id="253" w:author="Oshan Jayawardana" w:date="2021-04-02T20:50:00Z">
        <w:r w:rsidR="000A63FC">
          <w:rPr>
            <w:rFonts w:cstheme="minorHAnsi"/>
            <w:noProof/>
          </w:rPr>
          <w:t xml:space="preserve">probably </w:t>
        </w:r>
      </w:ins>
      <w:ins w:id="254" w:author="Oshan Jayawardana" w:date="2021-04-02T18:42:00Z">
        <w:r w:rsidR="00294B60">
          <w:rPr>
            <w:rFonts w:cstheme="minorHAnsi"/>
            <w:noProof/>
          </w:rPr>
          <w:t>gradient</w:t>
        </w:r>
      </w:ins>
      <w:ins w:id="255" w:author="Oshan Jayawardana" w:date="2021-04-02T20:01:00Z">
        <w:r w:rsidR="00417BA5">
          <w:rPr>
            <w:rFonts w:cstheme="minorHAnsi"/>
            <w:noProof/>
          </w:rPr>
          <w:t>s</w:t>
        </w:r>
      </w:ins>
      <w:ins w:id="256" w:author="Oshan Jayawardana" w:date="2021-04-02T18:42:00Z">
        <w:r w:rsidR="00294B60">
          <w:rPr>
            <w:rFonts w:cstheme="minorHAnsi"/>
            <w:noProof/>
          </w:rPr>
          <w:t xml:space="preserve"> </w:t>
        </w:r>
      </w:ins>
      <w:ins w:id="257" w:author="Oshan Jayawardana" w:date="2021-04-02T20:01:00Z">
        <w:r w:rsidR="00417BA5">
          <w:rPr>
            <w:rFonts w:cstheme="minorHAnsi"/>
            <w:noProof/>
          </w:rPr>
          <w:t>are</w:t>
        </w:r>
      </w:ins>
      <w:ins w:id="258" w:author="Oshan Jayawardana" w:date="2021-04-02T18:42:00Z">
        <w:r w:rsidR="00294B60">
          <w:rPr>
            <w:rFonts w:cstheme="minorHAnsi"/>
            <w:noProof/>
          </w:rPr>
          <w:t xml:space="preserve"> in a local minima instead of the global minima. We can overcome this by </w:t>
        </w:r>
      </w:ins>
      <w:ins w:id="259" w:author="Oshan Jayawardana" w:date="2021-04-02T18:43:00Z">
        <w:r w:rsidR="00294B60">
          <w:rPr>
            <w:rFonts w:cstheme="minorHAnsi"/>
            <w:noProof/>
          </w:rPr>
          <w:t>training for large number of epochs.</w:t>
        </w:r>
      </w:ins>
    </w:p>
    <w:sectPr w:rsidR="00AB49D5" w:rsidRPr="00AB49D5" w:rsidSect="002118D4">
      <w:pgSz w:w="11906" w:h="16838" w:code="9"/>
      <w:pgMar w:top="720" w:right="720" w:bottom="720" w:left="720" w:header="720" w:footer="720" w:gutter="0"/>
      <w:cols w:space="720"/>
      <w:docGrid w:linePitch="360"/>
      <w:sectPrChange w:id="260" w:author="Oshan Jayawardana" w:date="2021-04-02T20:20:00Z">
        <w:sectPr w:rsidR="00AB49D5" w:rsidRPr="00AB49D5" w:rsidSect="002118D4">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0903A" w14:textId="77777777" w:rsidR="00426D35" w:rsidRDefault="00426D35" w:rsidP="00EC4E00">
      <w:pPr>
        <w:spacing w:after="0" w:line="240" w:lineRule="auto"/>
      </w:pPr>
      <w:r>
        <w:separator/>
      </w:r>
    </w:p>
  </w:endnote>
  <w:endnote w:type="continuationSeparator" w:id="0">
    <w:p w14:paraId="0651B013" w14:textId="77777777" w:rsidR="00426D35" w:rsidRDefault="00426D35"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D87FA" w14:textId="77777777" w:rsidR="00426D35" w:rsidRDefault="00426D35" w:rsidP="00EC4E00">
      <w:pPr>
        <w:spacing w:after="0" w:line="240" w:lineRule="auto"/>
      </w:pPr>
      <w:r>
        <w:separator/>
      </w:r>
    </w:p>
  </w:footnote>
  <w:footnote w:type="continuationSeparator" w:id="0">
    <w:p w14:paraId="7CA609A5" w14:textId="77777777" w:rsidR="00426D35" w:rsidRDefault="00426D35"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F31"/>
    <w:multiLevelType w:val="hybridMultilevel"/>
    <w:tmpl w:val="97B6B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475C"/>
    <w:multiLevelType w:val="hybridMultilevel"/>
    <w:tmpl w:val="CE786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1D4"/>
    <w:multiLevelType w:val="hybridMultilevel"/>
    <w:tmpl w:val="81BA1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B6A64"/>
    <w:multiLevelType w:val="hybridMultilevel"/>
    <w:tmpl w:val="B19E9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1210A"/>
    <w:multiLevelType w:val="hybridMultilevel"/>
    <w:tmpl w:val="7E5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70391"/>
    <w:multiLevelType w:val="hybridMultilevel"/>
    <w:tmpl w:val="F4609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741ED9"/>
    <w:multiLevelType w:val="hybridMultilevel"/>
    <w:tmpl w:val="5D5E5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5249A"/>
    <w:multiLevelType w:val="hybridMultilevel"/>
    <w:tmpl w:val="BFE2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C0CBE"/>
    <w:multiLevelType w:val="hybridMultilevel"/>
    <w:tmpl w:val="FCE0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0"/>
  </w:num>
  <w:num w:numId="5">
    <w:abstractNumId w:val="3"/>
  </w:num>
  <w:num w:numId="6">
    <w:abstractNumId w:val="4"/>
  </w:num>
  <w:num w:numId="7">
    <w:abstractNumId w:val="1"/>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han Jayawardana">
    <w15:presenceInfo w15:providerId="Windows Live" w15:userId="9a329503b4305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32669"/>
    <w:rsid w:val="000A2724"/>
    <w:rsid w:val="000A63FC"/>
    <w:rsid w:val="000C7F00"/>
    <w:rsid w:val="000D646C"/>
    <w:rsid w:val="00186227"/>
    <w:rsid w:val="001B3394"/>
    <w:rsid w:val="001D2C50"/>
    <w:rsid w:val="002118D4"/>
    <w:rsid w:val="00231326"/>
    <w:rsid w:val="00290287"/>
    <w:rsid w:val="00290837"/>
    <w:rsid w:val="00294B60"/>
    <w:rsid w:val="002B4CFD"/>
    <w:rsid w:val="002F6DFF"/>
    <w:rsid w:val="0031431B"/>
    <w:rsid w:val="00377F86"/>
    <w:rsid w:val="003A2417"/>
    <w:rsid w:val="003B226C"/>
    <w:rsid w:val="00417BA5"/>
    <w:rsid w:val="00426D35"/>
    <w:rsid w:val="00483259"/>
    <w:rsid w:val="004A3D0E"/>
    <w:rsid w:val="00526361"/>
    <w:rsid w:val="005370D2"/>
    <w:rsid w:val="0054535F"/>
    <w:rsid w:val="005A795A"/>
    <w:rsid w:val="005B568B"/>
    <w:rsid w:val="0063404C"/>
    <w:rsid w:val="006A531D"/>
    <w:rsid w:val="006B2736"/>
    <w:rsid w:val="00730807"/>
    <w:rsid w:val="007517E9"/>
    <w:rsid w:val="00755253"/>
    <w:rsid w:val="00836DD2"/>
    <w:rsid w:val="0095783A"/>
    <w:rsid w:val="009B5852"/>
    <w:rsid w:val="00A1422E"/>
    <w:rsid w:val="00AB49D5"/>
    <w:rsid w:val="00AE1810"/>
    <w:rsid w:val="00AF0CDE"/>
    <w:rsid w:val="00B17D0E"/>
    <w:rsid w:val="00B55208"/>
    <w:rsid w:val="00B9713A"/>
    <w:rsid w:val="00BC7127"/>
    <w:rsid w:val="00BC717D"/>
    <w:rsid w:val="00BF5537"/>
    <w:rsid w:val="00C56960"/>
    <w:rsid w:val="00CD5AFB"/>
    <w:rsid w:val="00D37035"/>
    <w:rsid w:val="00D44E5D"/>
    <w:rsid w:val="00D74E72"/>
    <w:rsid w:val="00DD7F25"/>
    <w:rsid w:val="00E479C9"/>
    <w:rsid w:val="00E76A07"/>
    <w:rsid w:val="00EC4E00"/>
    <w:rsid w:val="00FA22F7"/>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BF78BCDF-BE47-4325-99AB-0CAB854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 w:type="character" w:styleId="PlaceholderText">
    <w:name w:val="Placeholder Text"/>
    <w:basedOn w:val="DefaultParagraphFont"/>
    <w:uiPriority w:val="99"/>
    <w:semiHidden/>
    <w:rsid w:val="00E47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138231639">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832834461">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58334480">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938555005">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194">
      <w:bodyDiv w:val="1"/>
      <w:marLeft w:val="0"/>
      <w:marRight w:val="0"/>
      <w:marTop w:val="0"/>
      <w:marBottom w:val="0"/>
      <w:divBdr>
        <w:top w:val="none" w:sz="0" w:space="0" w:color="auto"/>
        <w:left w:val="none" w:sz="0" w:space="0" w:color="auto"/>
        <w:bottom w:val="none" w:sz="0" w:space="0" w:color="auto"/>
        <w:right w:val="none" w:sz="0" w:space="0" w:color="auto"/>
      </w:divBdr>
      <w:divsChild>
        <w:div w:id="879123302">
          <w:marLeft w:val="0"/>
          <w:marRight w:val="0"/>
          <w:marTop w:val="0"/>
          <w:marBottom w:val="0"/>
          <w:divBdr>
            <w:top w:val="none" w:sz="0" w:space="0" w:color="auto"/>
            <w:left w:val="none" w:sz="0" w:space="0" w:color="auto"/>
            <w:bottom w:val="none" w:sz="0" w:space="0" w:color="auto"/>
            <w:right w:val="none" w:sz="0" w:space="0" w:color="auto"/>
          </w:divBdr>
          <w:divsChild>
            <w:div w:id="175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486">
      <w:bodyDiv w:val="1"/>
      <w:marLeft w:val="0"/>
      <w:marRight w:val="0"/>
      <w:marTop w:val="0"/>
      <w:marBottom w:val="0"/>
      <w:divBdr>
        <w:top w:val="none" w:sz="0" w:space="0" w:color="auto"/>
        <w:left w:val="none" w:sz="0" w:space="0" w:color="auto"/>
        <w:bottom w:val="none" w:sz="0" w:space="0" w:color="auto"/>
        <w:right w:val="none" w:sz="0" w:space="0" w:color="auto"/>
      </w:divBdr>
      <w:divsChild>
        <w:div w:id="2070423762">
          <w:marLeft w:val="0"/>
          <w:marRight w:val="0"/>
          <w:marTop w:val="0"/>
          <w:marBottom w:val="0"/>
          <w:divBdr>
            <w:top w:val="none" w:sz="0" w:space="0" w:color="auto"/>
            <w:left w:val="none" w:sz="0" w:space="0" w:color="auto"/>
            <w:bottom w:val="none" w:sz="0" w:space="0" w:color="auto"/>
            <w:right w:val="none" w:sz="0" w:space="0" w:color="auto"/>
          </w:divBdr>
          <w:divsChild>
            <w:div w:id="2067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440417013">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1125198744">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433941450">
      <w:bodyDiv w:val="1"/>
      <w:marLeft w:val="0"/>
      <w:marRight w:val="0"/>
      <w:marTop w:val="0"/>
      <w:marBottom w:val="0"/>
      <w:divBdr>
        <w:top w:val="none" w:sz="0" w:space="0" w:color="auto"/>
        <w:left w:val="none" w:sz="0" w:space="0" w:color="auto"/>
        <w:bottom w:val="none" w:sz="0" w:space="0" w:color="auto"/>
        <w:right w:val="none" w:sz="0" w:space="0" w:color="auto"/>
      </w:divBdr>
      <w:divsChild>
        <w:div w:id="486475647">
          <w:marLeft w:val="0"/>
          <w:marRight w:val="0"/>
          <w:marTop w:val="0"/>
          <w:marBottom w:val="0"/>
          <w:divBdr>
            <w:top w:val="none" w:sz="0" w:space="0" w:color="auto"/>
            <w:left w:val="none" w:sz="0" w:space="0" w:color="auto"/>
            <w:bottom w:val="none" w:sz="0" w:space="0" w:color="auto"/>
            <w:right w:val="none" w:sz="0" w:space="0" w:color="auto"/>
          </w:divBdr>
        </w:div>
      </w:divsChild>
    </w:div>
    <w:div w:id="471597924">
      <w:bodyDiv w:val="1"/>
      <w:marLeft w:val="0"/>
      <w:marRight w:val="0"/>
      <w:marTop w:val="0"/>
      <w:marBottom w:val="0"/>
      <w:divBdr>
        <w:top w:val="none" w:sz="0" w:space="0" w:color="auto"/>
        <w:left w:val="none" w:sz="0" w:space="0" w:color="auto"/>
        <w:bottom w:val="none" w:sz="0" w:space="0" w:color="auto"/>
        <w:right w:val="none" w:sz="0" w:space="0" w:color="auto"/>
      </w:divBdr>
      <w:divsChild>
        <w:div w:id="619799216">
          <w:marLeft w:val="0"/>
          <w:marRight w:val="0"/>
          <w:marTop w:val="0"/>
          <w:marBottom w:val="0"/>
          <w:divBdr>
            <w:top w:val="none" w:sz="0" w:space="0" w:color="auto"/>
            <w:left w:val="none" w:sz="0" w:space="0" w:color="auto"/>
            <w:bottom w:val="none" w:sz="0" w:space="0" w:color="auto"/>
            <w:right w:val="none" w:sz="0" w:space="0" w:color="auto"/>
          </w:divBdr>
          <w:divsChild>
            <w:div w:id="103623226">
              <w:marLeft w:val="0"/>
              <w:marRight w:val="0"/>
              <w:marTop w:val="0"/>
              <w:marBottom w:val="0"/>
              <w:divBdr>
                <w:top w:val="none" w:sz="0" w:space="0" w:color="auto"/>
                <w:left w:val="none" w:sz="0" w:space="0" w:color="auto"/>
                <w:bottom w:val="none" w:sz="0" w:space="0" w:color="auto"/>
                <w:right w:val="none" w:sz="0" w:space="0" w:color="auto"/>
              </w:divBdr>
            </w:div>
            <w:div w:id="195848724">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801725353">
              <w:marLeft w:val="0"/>
              <w:marRight w:val="0"/>
              <w:marTop w:val="0"/>
              <w:marBottom w:val="0"/>
              <w:divBdr>
                <w:top w:val="none" w:sz="0" w:space="0" w:color="auto"/>
                <w:left w:val="none" w:sz="0" w:space="0" w:color="auto"/>
                <w:bottom w:val="none" w:sz="0" w:space="0" w:color="auto"/>
                <w:right w:val="none" w:sz="0" w:space="0" w:color="auto"/>
              </w:divBdr>
            </w:div>
            <w:div w:id="950236667">
              <w:marLeft w:val="0"/>
              <w:marRight w:val="0"/>
              <w:marTop w:val="0"/>
              <w:marBottom w:val="0"/>
              <w:divBdr>
                <w:top w:val="none" w:sz="0" w:space="0" w:color="auto"/>
                <w:left w:val="none" w:sz="0" w:space="0" w:color="auto"/>
                <w:bottom w:val="none" w:sz="0" w:space="0" w:color="auto"/>
                <w:right w:val="none" w:sz="0" w:space="0" w:color="auto"/>
              </w:divBdr>
            </w:div>
            <w:div w:id="1503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27020920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1110707455">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14423451">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2109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762385859">
              <w:marLeft w:val="0"/>
              <w:marRight w:val="0"/>
              <w:marTop w:val="0"/>
              <w:marBottom w:val="0"/>
              <w:divBdr>
                <w:top w:val="none" w:sz="0" w:space="0" w:color="auto"/>
                <w:left w:val="none" w:sz="0" w:space="0" w:color="auto"/>
                <w:bottom w:val="none" w:sz="0" w:space="0" w:color="auto"/>
                <w:right w:val="none" w:sz="0" w:space="0" w:color="auto"/>
              </w:divBdr>
            </w:div>
            <w:div w:id="892892002">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911">
      <w:bodyDiv w:val="1"/>
      <w:marLeft w:val="0"/>
      <w:marRight w:val="0"/>
      <w:marTop w:val="0"/>
      <w:marBottom w:val="0"/>
      <w:divBdr>
        <w:top w:val="none" w:sz="0" w:space="0" w:color="auto"/>
        <w:left w:val="none" w:sz="0" w:space="0" w:color="auto"/>
        <w:bottom w:val="none" w:sz="0" w:space="0" w:color="auto"/>
        <w:right w:val="none" w:sz="0" w:space="0" w:color="auto"/>
      </w:divBdr>
      <w:divsChild>
        <w:div w:id="711538349">
          <w:marLeft w:val="0"/>
          <w:marRight w:val="0"/>
          <w:marTop w:val="0"/>
          <w:marBottom w:val="0"/>
          <w:divBdr>
            <w:top w:val="none" w:sz="0" w:space="0" w:color="auto"/>
            <w:left w:val="none" w:sz="0" w:space="0" w:color="auto"/>
            <w:bottom w:val="none" w:sz="0" w:space="0" w:color="auto"/>
            <w:right w:val="none" w:sz="0" w:space="0" w:color="auto"/>
          </w:divBdr>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9122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67579613">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544491676">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62997578">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144114987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88888993">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1294557292">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28729475">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798841218">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9651">
      <w:bodyDiv w:val="1"/>
      <w:marLeft w:val="0"/>
      <w:marRight w:val="0"/>
      <w:marTop w:val="0"/>
      <w:marBottom w:val="0"/>
      <w:divBdr>
        <w:top w:val="none" w:sz="0" w:space="0" w:color="auto"/>
        <w:left w:val="none" w:sz="0" w:space="0" w:color="auto"/>
        <w:bottom w:val="none" w:sz="0" w:space="0" w:color="auto"/>
        <w:right w:val="none" w:sz="0" w:space="0" w:color="auto"/>
      </w:divBdr>
      <w:divsChild>
        <w:div w:id="1402752545">
          <w:marLeft w:val="0"/>
          <w:marRight w:val="0"/>
          <w:marTop w:val="0"/>
          <w:marBottom w:val="0"/>
          <w:divBdr>
            <w:top w:val="none" w:sz="0" w:space="0" w:color="auto"/>
            <w:left w:val="none" w:sz="0" w:space="0" w:color="auto"/>
            <w:bottom w:val="none" w:sz="0" w:space="0" w:color="auto"/>
            <w:right w:val="none" w:sz="0" w:space="0" w:color="auto"/>
          </w:divBdr>
          <w:divsChild>
            <w:div w:id="544370391">
              <w:marLeft w:val="0"/>
              <w:marRight w:val="0"/>
              <w:marTop w:val="0"/>
              <w:marBottom w:val="0"/>
              <w:divBdr>
                <w:top w:val="none" w:sz="0" w:space="0" w:color="auto"/>
                <w:left w:val="none" w:sz="0" w:space="0" w:color="auto"/>
                <w:bottom w:val="none" w:sz="0" w:space="0" w:color="auto"/>
                <w:right w:val="none" w:sz="0" w:space="0" w:color="auto"/>
              </w:divBdr>
            </w:div>
            <w:div w:id="549390612">
              <w:marLeft w:val="0"/>
              <w:marRight w:val="0"/>
              <w:marTop w:val="0"/>
              <w:marBottom w:val="0"/>
              <w:divBdr>
                <w:top w:val="none" w:sz="0" w:space="0" w:color="auto"/>
                <w:left w:val="none" w:sz="0" w:space="0" w:color="auto"/>
                <w:bottom w:val="none" w:sz="0" w:space="0" w:color="auto"/>
                <w:right w:val="none" w:sz="0" w:space="0" w:color="auto"/>
              </w:divBdr>
            </w:div>
            <w:div w:id="629825401">
              <w:marLeft w:val="0"/>
              <w:marRight w:val="0"/>
              <w:marTop w:val="0"/>
              <w:marBottom w:val="0"/>
              <w:divBdr>
                <w:top w:val="none" w:sz="0" w:space="0" w:color="auto"/>
                <w:left w:val="none" w:sz="0" w:space="0" w:color="auto"/>
                <w:bottom w:val="none" w:sz="0" w:space="0" w:color="auto"/>
                <w:right w:val="none" w:sz="0" w:space="0" w:color="auto"/>
              </w:divBdr>
            </w:div>
            <w:div w:id="668753847">
              <w:marLeft w:val="0"/>
              <w:marRight w:val="0"/>
              <w:marTop w:val="0"/>
              <w:marBottom w:val="0"/>
              <w:divBdr>
                <w:top w:val="none" w:sz="0" w:space="0" w:color="auto"/>
                <w:left w:val="none" w:sz="0" w:space="0" w:color="auto"/>
                <w:bottom w:val="none" w:sz="0" w:space="0" w:color="auto"/>
                <w:right w:val="none" w:sz="0" w:space="0" w:color="auto"/>
              </w:divBdr>
            </w:div>
            <w:div w:id="1054741324">
              <w:marLeft w:val="0"/>
              <w:marRight w:val="0"/>
              <w:marTop w:val="0"/>
              <w:marBottom w:val="0"/>
              <w:divBdr>
                <w:top w:val="none" w:sz="0" w:space="0" w:color="auto"/>
                <w:left w:val="none" w:sz="0" w:space="0" w:color="auto"/>
                <w:bottom w:val="none" w:sz="0" w:space="0" w:color="auto"/>
                <w:right w:val="none" w:sz="0" w:space="0" w:color="auto"/>
              </w:divBdr>
            </w:div>
            <w:div w:id="1191719844">
              <w:marLeft w:val="0"/>
              <w:marRight w:val="0"/>
              <w:marTop w:val="0"/>
              <w:marBottom w:val="0"/>
              <w:divBdr>
                <w:top w:val="none" w:sz="0" w:space="0" w:color="auto"/>
                <w:left w:val="none" w:sz="0" w:space="0" w:color="auto"/>
                <w:bottom w:val="none" w:sz="0" w:space="0" w:color="auto"/>
                <w:right w:val="none" w:sz="0" w:space="0" w:color="auto"/>
              </w:divBdr>
            </w:div>
            <w:div w:id="1512984272">
              <w:marLeft w:val="0"/>
              <w:marRight w:val="0"/>
              <w:marTop w:val="0"/>
              <w:marBottom w:val="0"/>
              <w:divBdr>
                <w:top w:val="none" w:sz="0" w:space="0" w:color="auto"/>
                <w:left w:val="none" w:sz="0" w:space="0" w:color="auto"/>
                <w:bottom w:val="none" w:sz="0" w:space="0" w:color="auto"/>
                <w:right w:val="none" w:sz="0" w:space="0" w:color="auto"/>
              </w:divBdr>
            </w:div>
            <w:div w:id="1590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1224484033">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38">
      <w:bodyDiv w:val="1"/>
      <w:marLeft w:val="0"/>
      <w:marRight w:val="0"/>
      <w:marTop w:val="0"/>
      <w:marBottom w:val="0"/>
      <w:divBdr>
        <w:top w:val="none" w:sz="0" w:space="0" w:color="auto"/>
        <w:left w:val="none" w:sz="0" w:space="0" w:color="auto"/>
        <w:bottom w:val="none" w:sz="0" w:space="0" w:color="auto"/>
        <w:right w:val="none" w:sz="0" w:space="0" w:color="auto"/>
      </w:divBdr>
      <w:divsChild>
        <w:div w:id="2036954630">
          <w:marLeft w:val="0"/>
          <w:marRight w:val="0"/>
          <w:marTop w:val="0"/>
          <w:marBottom w:val="0"/>
          <w:divBdr>
            <w:top w:val="none" w:sz="0" w:space="0" w:color="auto"/>
            <w:left w:val="none" w:sz="0" w:space="0" w:color="auto"/>
            <w:bottom w:val="none" w:sz="0" w:space="0" w:color="auto"/>
            <w:right w:val="none" w:sz="0" w:space="0" w:color="auto"/>
          </w:divBdr>
          <w:divsChild>
            <w:div w:id="12719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1233</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2</cp:revision>
  <dcterms:created xsi:type="dcterms:W3CDTF">2021-03-30T16:31:00Z</dcterms:created>
  <dcterms:modified xsi:type="dcterms:W3CDTF">2021-04-02T15:22:00Z</dcterms:modified>
</cp:coreProperties>
</file>